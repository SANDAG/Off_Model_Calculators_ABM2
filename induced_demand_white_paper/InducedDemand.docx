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D57CC" w14:textId="099169DE" w:rsidR="00096F40" w:rsidRPr="00096F40" w:rsidDel="00DC067F" w:rsidRDefault="00E06CC7" w:rsidP="00096F40">
      <w:pPr>
        <w:pStyle w:val="Title"/>
        <w:jc w:val="center"/>
        <w:rPr>
          <w:del w:id="2" w:author="Ory, David" w:date="2018-08-24T14:22:00Z"/>
          <w:sz w:val="48"/>
        </w:rPr>
      </w:pPr>
      <w:r w:rsidRPr="00096F40">
        <w:rPr>
          <w:sz w:val="48"/>
        </w:rPr>
        <w:t xml:space="preserve">Induced </w:t>
      </w:r>
      <w:commentRangeStart w:id="3"/>
      <w:r w:rsidRPr="00096F40">
        <w:rPr>
          <w:sz w:val="48"/>
        </w:rPr>
        <w:t>Demand</w:t>
      </w:r>
      <w:commentRangeEnd w:id="3"/>
      <w:r w:rsidR="00BE515A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3"/>
      </w:r>
    </w:p>
    <w:p w14:paraId="36FF78CC" w14:textId="086659C1" w:rsidR="001D5D5D" w:rsidRPr="00096F40" w:rsidDel="00DC067F" w:rsidRDefault="00FC2455" w:rsidP="00DC067F">
      <w:pPr>
        <w:pStyle w:val="Title"/>
        <w:jc w:val="center"/>
        <w:rPr>
          <w:del w:id="4" w:author="Ory, David" w:date="2018-08-24T14:22:00Z"/>
          <w:sz w:val="36"/>
        </w:rPr>
      </w:pPr>
      <w:del w:id="5" w:author="Ory, David" w:date="2018-08-24T14:22:00Z">
        <w:r w:rsidRPr="00096F40" w:rsidDel="00DC067F">
          <w:rPr>
            <w:sz w:val="36"/>
          </w:rPr>
          <w:delText>D</w:delText>
        </w:r>
        <w:r w:rsidR="00654E82" w:rsidRPr="00096F40" w:rsidDel="00DC067F">
          <w:rPr>
            <w:sz w:val="36"/>
          </w:rPr>
          <w:delText>ue to Increased or Decreased Transportation Accessibility</w:delText>
        </w:r>
      </w:del>
    </w:p>
    <w:p w14:paraId="403E8F71" w14:textId="77777777" w:rsidR="00096F40" w:rsidRDefault="00096F40">
      <w:pPr>
        <w:pStyle w:val="Title"/>
        <w:jc w:val="center"/>
        <w:rPr>
          <w:rStyle w:val="Emphasis"/>
        </w:rPr>
        <w:pPrChange w:id="6" w:author="Ory, David" w:date="2018-08-24T14:22:00Z">
          <w:pPr/>
        </w:pPrChange>
      </w:pPr>
    </w:p>
    <w:p w14:paraId="7411B705" w14:textId="3E1D351D" w:rsidR="00096F40" w:rsidRPr="00DC067F" w:rsidRDefault="00096F40">
      <w:pPr>
        <w:pStyle w:val="Heading2"/>
        <w:rPr>
          <w:rStyle w:val="Emphasis"/>
          <w:i/>
          <w:rPrChange w:id="7" w:author="Ory, David" w:date="2018-08-24T14:21:00Z">
            <w:rPr>
              <w:rStyle w:val="Emphasis"/>
              <w:i w:val="0"/>
              <w:iCs w:val="0"/>
            </w:rPr>
          </w:rPrChange>
        </w:rPr>
        <w:pPrChange w:id="8" w:author="Ory, David" w:date="2018-08-24T14:21:00Z">
          <w:pPr/>
        </w:pPrChange>
      </w:pPr>
      <w:r w:rsidRPr="004D3DB8">
        <w:rPr>
          <w:rStyle w:val="Emphasis"/>
          <w:i/>
        </w:rPr>
        <w:t>What is Induced Demand</w:t>
      </w:r>
      <w:del w:id="9" w:author="Ory, David" w:date="2018-08-24T14:01:00Z">
        <w:r w:rsidR="0072496B" w:rsidRPr="0028027C" w:rsidDel="00BE515A">
          <w:rPr>
            <w:rStyle w:val="Emphasis"/>
            <w:i/>
          </w:rPr>
          <w:delText>Traffic</w:delText>
        </w:r>
      </w:del>
      <w:r w:rsidRPr="004D3DB8">
        <w:rPr>
          <w:rStyle w:val="Emphasis"/>
          <w:i/>
        </w:rPr>
        <w:t>?</w:t>
      </w:r>
    </w:p>
    <w:p w14:paraId="3B3BA17B" w14:textId="78E6ADB3" w:rsidR="008C42B5" w:rsidRPr="00DC067F" w:rsidRDefault="009D62EE" w:rsidP="009D62EE">
      <w:pPr>
        <w:rPr>
          <w:ins w:id="10" w:author="Ory, David" w:date="2018-08-24T14:05:00Z"/>
          <w:rFonts w:cs="Segoe UI"/>
        </w:rPr>
        <w:pPrChange w:id="11" w:author="Ory, David" w:date="2018-09-06T09:40:00Z">
          <w:pPr/>
        </w:pPrChange>
      </w:pPr>
      <w:ins w:id="12" w:author="Ory, David" w:date="2018-09-06T09:39:00Z">
        <w:r>
          <w:rPr>
            <w:rFonts w:cs="Segoe UI"/>
          </w:rPr>
          <w:t xml:space="preserve">The term “induced demand” is commonly used in transportation debates and </w:t>
        </w:r>
      </w:ins>
      <w:ins w:id="13" w:author="Ory, David" w:date="2018-09-06T09:40:00Z">
        <w:r>
          <w:rPr>
            <w:rFonts w:cs="Segoe UI"/>
          </w:rPr>
          <w:t>occasionally</w:t>
        </w:r>
      </w:ins>
      <w:ins w:id="14" w:author="Ory, David" w:date="2018-09-06T09:39:00Z">
        <w:r>
          <w:rPr>
            <w:rFonts w:cs="Segoe UI"/>
          </w:rPr>
          <w:t xml:space="preserve"> covered in </w:t>
        </w:r>
      </w:ins>
      <w:ins w:id="15" w:author="Ory, David" w:date="2018-09-06T09:40:00Z">
        <w:r w:rsidRPr="00DC067F">
          <w:rPr>
            <w:rFonts w:cs="Segoe UI"/>
          </w:rPr>
          <w:t xml:space="preserve">the </w:t>
        </w:r>
        <w:r>
          <w:rPr>
            <w:rFonts w:cs="Segoe UI"/>
          </w:rPr>
          <w:fldChar w:fldCharType="begin"/>
        </w:r>
        <w:r>
          <w:rPr>
            <w:rFonts w:cs="Segoe UI"/>
          </w:rPr>
          <w:instrText xml:space="preserve"> HYPERLINK "https://www.vox.com/2014/10/23/6994159/traffic-roads-induced-demand" </w:instrText>
        </w:r>
        <w:r>
          <w:rPr>
            <w:rFonts w:cs="Segoe UI"/>
          </w:rPr>
          <w:fldChar w:fldCharType="separate"/>
        </w:r>
        <w:r w:rsidRPr="00B37E0A">
          <w:rPr>
            <w:rStyle w:val="Hyperlink"/>
            <w:rFonts w:cs="Segoe UI"/>
          </w:rPr>
          <w:t>popular press</w:t>
        </w:r>
        <w:r>
          <w:rPr>
            <w:rFonts w:cs="Segoe UI"/>
          </w:rPr>
          <w:fldChar w:fldCharType="end"/>
        </w:r>
        <w:r>
          <w:rPr>
            <w:rFonts w:cs="Segoe UI"/>
          </w:rPr>
          <w:t xml:space="preserve">. The term </w:t>
        </w:r>
      </w:ins>
      <w:ins w:id="16" w:author="Ory, David" w:date="2018-08-24T14:04:00Z">
        <w:r w:rsidR="008C42B5" w:rsidRPr="00DC067F">
          <w:rPr>
            <w:rFonts w:cs="Segoe UI"/>
          </w:rPr>
          <w:t>is</w:t>
        </w:r>
      </w:ins>
      <w:ins w:id="17" w:author="Ory, David" w:date="2018-08-29T10:03:00Z">
        <w:r w:rsidR="004D3DB8">
          <w:rPr>
            <w:rFonts w:cs="Segoe UI"/>
          </w:rPr>
          <w:t xml:space="preserve"> </w:t>
        </w:r>
      </w:ins>
      <w:ins w:id="18" w:author="Ory, David" w:date="2018-09-06T09:41:00Z">
        <w:r>
          <w:rPr>
            <w:rFonts w:cs="Segoe UI"/>
          </w:rPr>
          <w:t xml:space="preserve">typically </w:t>
        </w:r>
      </w:ins>
      <w:ins w:id="19" w:author="Ory, David" w:date="2018-08-24T14:04:00Z">
        <w:r w:rsidR="008C42B5" w:rsidRPr="00DC067F">
          <w:rPr>
            <w:rFonts w:cs="Segoe UI"/>
          </w:rPr>
          <w:t>used to describe the situation in which</w:t>
        </w:r>
      </w:ins>
      <w:ins w:id="20" w:author="Ory, David" w:date="2018-08-24T14:05:00Z">
        <w:r w:rsidR="008C42B5" w:rsidRPr="00DC067F">
          <w:rPr>
            <w:rFonts w:cs="Segoe UI"/>
          </w:rPr>
          <w:t xml:space="preserve"> the following sequence of events is observed</w:t>
        </w:r>
      </w:ins>
      <w:ins w:id="21" w:author="Ory, David" w:date="2018-09-06T09:41:00Z">
        <w:r>
          <w:rPr>
            <w:rFonts w:cs="Segoe UI"/>
          </w:rPr>
          <w:t xml:space="preserve"> and/or expected to occur</w:t>
        </w:r>
      </w:ins>
      <w:ins w:id="22" w:author="Ory, David" w:date="2018-08-24T14:05:00Z">
        <w:r w:rsidR="008C42B5" w:rsidRPr="00DC067F">
          <w:rPr>
            <w:rFonts w:cs="Segoe UI"/>
          </w:rPr>
          <w:t>:</w:t>
        </w:r>
      </w:ins>
      <w:ins w:id="23" w:author="Ory, David" w:date="2018-08-24T14:04:00Z">
        <w:r w:rsidR="008C42B5" w:rsidRPr="00DC067F">
          <w:rPr>
            <w:rFonts w:cs="Segoe UI"/>
          </w:rPr>
          <w:t xml:space="preserve"> </w:t>
        </w:r>
      </w:ins>
    </w:p>
    <w:p w14:paraId="5523E613" w14:textId="2072EA75" w:rsidR="008C42B5" w:rsidRPr="00DC067F" w:rsidRDefault="008C42B5">
      <w:pPr>
        <w:pStyle w:val="ListParagraph"/>
        <w:numPr>
          <w:ilvl w:val="0"/>
          <w:numId w:val="5"/>
        </w:numPr>
        <w:rPr>
          <w:ins w:id="24" w:author="Ory, David" w:date="2018-08-24T14:05:00Z"/>
          <w:rFonts w:cs="Segoe UI"/>
        </w:rPr>
        <w:pPrChange w:id="25" w:author="Ory, David" w:date="2018-08-24T14:05:00Z">
          <w:pPr/>
        </w:pPrChange>
      </w:pPr>
      <w:ins w:id="26" w:author="Ory, David" w:date="2018-08-24T14:05:00Z">
        <w:r w:rsidRPr="00DC067F">
          <w:rPr>
            <w:rFonts w:cs="Segoe UI"/>
          </w:rPr>
          <w:t xml:space="preserve">A </w:t>
        </w:r>
      </w:ins>
      <w:ins w:id="27" w:author="Ory, David" w:date="2018-08-24T14:04:00Z">
        <w:r w:rsidRPr="00DC067F">
          <w:rPr>
            <w:rFonts w:cs="Segoe UI"/>
          </w:rPr>
          <w:t>roadway is widened</w:t>
        </w:r>
      </w:ins>
      <w:ins w:id="28" w:author="Ory, David" w:date="2018-08-29T10:03:00Z">
        <w:r w:rsidR="004D3DB8">
          <w:rPr>
            <w:rFonts w:cs="Segoe UI"/>
          </w:rPr>
          <w:t xml:space="preserve"> with one (of potentially many) project goals being to </w:t>
        </w:r>
      </w:ins>
      <w:ins w:id="29" w:author="Ory, David" w:date="2018-08-24T14:04:00Z">
        <w:r w:rsidRPr="00DC067F">
          <w:rPr>
            <w:rFonts w:cs="Segoe UI"/>
          </w:rPr>
          <w:t>relieve congestion</w:t>
        </w:r>
      </w:ins>
      <w:ins w:id="30" w:author="Ory, David" w:date="2018-08-24T14:05:00Z">
        <w:r w:rsidRPr="00DC067F">
          <w:rPr>
            <w:rFonts w:cs="Segoe UI"/>
          </w:rPr>
          <w:t>;</w:t>
        </w:r>
      </w:ins>
    </w:p>
    <w:p w14:paraId="27300655" w14:textId="6B97E8ED" w:rsidR="00BE515A" w:rsidRPr="00DC067F" w:rsidRDefault="008C42B5">
      <w:pPr>
        <w:pStyle w:val="ListParagraph"/>
        <w:numPr>
          <w:ilvl w:val="0"/>
          <w:numId w:val="5"/>
        </w:numPr>
        <w:rPr>
          <w:ins w:id="31" w:author="Ory, David" w:date="2018-08-24T14:06:00Z"/>
          <w:rFonts w:cs="Segoe UI"/>
        </w:rPr>
        <w:pPrChange w:id="32" w:author="Ory, David" w:date="2018-08-24T14:05:00Z">
          <w:pPr/>
        </w:pPrChange>
      </w:pPr>
      <w:ins w:id="33" w:author="Ory, David" w:date="2018-08-24T14:05:00Z">
        <w:r w:rsidRPr="00DC067F">
          <w:rPr>
            <w:rFonts w:cs="Segoe UI"/>
          </w:rPr>
          <w:t>After the roadway is widened, more vehicles are observed using the roadway</w:t>
        </w:r>
      </w:ins>
      <w:ins w:id="34" w:author="Ory, David" w:date="2018-08-29T10:04:00Z">
        <w:r w:rsidR="004D3DB8">
          <w:rPr>
            <w:rFonts w:cs="Segoe UI"/>
          </w:rPr>
          <w:t xml:space="preserve"> (than prior to the widening)</w:t>
        </w:r>
      </w:ins>
      <w:ins w:id="35" w:author="Ory, David" w:date="2018-08-24T14:05:00Z">
        <w:r w:rsidRPr="00DC067F">
          <w:rPr>
            <w:rFonts w:cs="Segoe UI"/>
          </w:rPr>
          <w:t xml:space="preserve"> during periods in which co</w:t>
        </w:r>
      </w:ins>
      <w:ins w:id="36" w:author="Ory, David" w:date="2018-08-24T14:06:00Z">
        <w:r w:rsidRPr="00DC067F">
          <w:rPr>
            <w:rFonts w:cs="Segoe UI"/>
          </w:rPr>
          <w:t>ngestion is present; and,</w:t>
        </w:r>
      </w:ins>
    </w:p>
    <w:p w14:paraId="2DD953B1" w14:textId="07EC8F54" w:rsidR="008C42B5" w:rsidRDefault="008C42B5">
      <w:pPr>
        <w:pStyle w:val="ListParagraph"/>
        <w:numPr>
          <w:ilvl w:val="0"/>
          <w:numId w:val="5"/>
        </w:numPr>
        <w:rPr>
          <w:ins w:id="37" w:author="Ory, David" w:date="2018-09-06T09:49:00Z"/>
          <w:rFonts w:cs="Segoe UI"/>
        </w:rPr>
        <w:pPrChange w:id="38" w:author="Ory, David" w:date="2018-08-29T10:29:00Z">
          <w:pPr/>
        </w:pPrChange>
      </w:pPr>
      <w:ins w:id="39" w:author="Ory, David" w:date="2018-08-24T14:06:00Z">
        <w:r w:rsidRPr="00DC067F">
          <w:rPr>
            <w:rFonts w:cs="Segoe UI"/>
          </w:rPr>
          <w:t xml:space="preserve">Congestion remains </w:t>
        </w:r>
      </w:ins>
      <w:ins w:id="40" w:author="Ory, David" w:date="2018-08-24T15:00:00Z">
        <w:r w:rsidR="00FF2BA5">
          <w:rPr>
            <w:rFonts w:cs="Segoe UI"/>
          </w:rPr>
          <w:t xml:space="preserve">near </w:t>
        </w:r>
      </w:ins>
      <w:ins w:id="41" w:author="Ory, David" w:date="2018-08-24T14:07:00Z">
        <w:r w:rsidRPr="00DC067F">
          <w:rPr>
            <w:rFonts w:cs="Segoe UI"/>
          </w:rPr>
          <w:t xml:space="preserve">the same level as it was prior to the </w:t>
        </w:r>
      </w:ins>
      <w:ins w:id="42" w:author="Ory, David" w:date="2018-08-29T10:04:00Z">
        <w:r w:rsidR="004D3DB8">
          <w:rPr>
            <w:rFonts w:cs="Segoe UI"/>
          </w:rPr>
          <w:t>widening</w:t>
        </w:r>
      </w:ins>
      <w:ins w:id="43" w:author="Ory, David" w:date="2018-08-24T14:07:00Z">
        <w:r w:rsidRPr="00DC067F">
          <w:rPr>
            <w:rFonts w:cs="Segoe UI"/>
          </w:rPr>
          <w:t>.</w:t>
        </w:r>
      </w:ins>
    </w:p>
    <w:p w14:paraId="6B5E6F60" w14:textId="49DDD555" w:rsidR="008C42B5" w:rsidRDefault="008C42B5" w:rsidP="008C42B5">
      <w:pPr>
        <w:rPr>
          <w:ins w:id="44" w:author="Ory, David" w:date="2018-08-29T10:26:00Z"/>
          <w:rFonts w:cs="Segoe UI"/>
        </w:rPr>
      </w:pPr>
      <w:ins w:id="45" w:author="Ory, David" w:date="2018-08-24T14:10:00Z">
        <w:r>
          <w:rPr>
            <w:rFonts w:cs="Segoe UI"/>
          </w:rPr>
          <w:t>A general definition of induced demand is accepted among economists</w:t>
        </w:r>
      </w:ins>
      <w:ins w:id="46" w:author="Ory, David" w:date="2018-08-29T10:21:00Z">
        <w:r w:rsidR="00BF7D48">
          <w:rPr>
            <w:rFonts w:cs="Segoe UI"/>
          </w:rPr>
          <w:t xml:space="preserve"> and is</w:t>
        </w:r>
      </w:ins>
      <w:ins w:id="47" w:author="Ory, David" w:date="2018-08-29T10:04:00Z">
        <w:r w:rsidR="004D3DB8">
          <w:rPr>
            <w:rFonts w:cs="Segoe UI"/>
          </w:rPr>
          <w:t xml:space="preserve"> as follows</w:t>
        </w:r>
      </w:ins>
      <w:ins w:id="48" w:author="Ory, David" w:date="2018-08-24T14:10:00Z">
        <w:r>
          <w:rPr>
            <w:rFonts w:cs="Segoe UI"/>
          </w:rPr>
          <w:t xml:space="preserve">: </w:t>
        </w:r>
      </w:ins>
      <w:ins w:id="49" w:author="Ory, David" w:date="2018-08-24T14:11:00Z">
        <w:r>
          <w:rPr>
            <w:rFonts w:cs="Segoe UI"/>
          </w:rPr>
          <w:fldChar w:fldCharType="begin"/>
        </w:r>
        <w:r>
          <w:rPr>
            <w:rFonts w:cs="Segoe UI"/>
          </w:rPr>
          <w:instrText xml:space="preserve"> HYPERLINK "https://en.wikipedia.org/wiki/Induced_demand" </w:instrText>
        </w:r>
        <w:r>
          <w:rPr>
            <w:rFonts w:cs="Segoe UI"/>
          </w:rPr>
          <w:fldChar w:fldCharType="separate"/>
        </w:r>
        <w:r w:rsidRPr="008C42B5">
          <w:rPr>
            <w:rStyle w:val="Hyperlink"/>
            <w:rFonts w:cs="Segoe UI"/>
          </w:rPr>
          <w:t>“the phenomenon that after supply increases, more of a good is consumed.”</w:t>
        </w:r>
        <w:r>
          <w:rPr>
            <w:rFonts w:cs="Segoe UI"/>
          </w:rPr>
          <w:fldChar w:fldCharType="end"/>
        </w:r>
      </w:ins>
      <w:ins w:id="50" w:author="Ory, David" w:date="2018-08-29T10:26:00Z">
        <w:r w:rsidR="005D3C37">
          <w:rPr>
            <w:rFonts w:cs="Segoe UI"/>
          </w:rPr>
          <w:t xml:space="preserve"> This phenomenon can be described graphically using a standard </w:t>
        </w:r>
      </w:ins>
      <w:ins w:id="51" w:author="Ory, David" w:date="2018-08-29T10:30:00Z">
        <w:r w:rsidR="005D3C37">
          <w:rPr>
            <w:rFonts w:cs="Segoe UI"/>
          </w:rPr>
          <w:t xml:space="preserve">supply-demand </w:t>
        </w:r>
      </w:ins>
      <w:ins w:id="52" w:author="Ory, David" w:date="2018-08-29T10:26:00Z">
        <w:r w:rsidR="005D3C37">
          <w:rPr>
            <w:rFonts w:cs="Segoe UI"/>
          </w:rPr>
          <w:t>curve as shown below.</w:t>
        </w:r>
      </w:ins>
      <w:ins w:id="53" w:author="Ory, David" w:date="2018-08-29T10:27:00Z">
        <w:r w:rsidR="005D3C37">
          <w:rPr>
            <w:rFonts w:cs="Segoe UI"/>
          </w:rPr>
          <w:t xml:space="preserve"> The chart shows what happens when supply increases (from S</w:t>
        </w:r>
        <w:r w:rsidR="005D3C37" w:rsidRPr="005D3C37">
          <w:rPr>
            <w:rFonts w:cs="Segoe UI"/>
            <w:vertAlign w:val="subscript"/>
            <w:rPrChange w:id="54" w:author="Ory, David" w:date="2018-08-29T10:27:00Z">
              <w:rPr>
                <w:rFonts w:cs="Segoe UI"/>
              </w:rPr>
            </w:rPrChange>
          </w:rPr>
          <w:t>1</w:t>
        </w:r>
        <w:r w:rsidR="005D3C37">
          <w:rPr>
            <w:rFonts w:cs="Segoe UI"/>
          </w:rPr>
          <w:t xml:space="preserve"> to S</w:t>
        </w:r>
        <w:r w:rsidR="005D3C37" w:rsidRPr="005D3C37">
          <w:rPr>
            <w:rFonts w:cs="Segoe UI"/>
            <w:vertAlign w:val="subscript"/>
            <w:rPrChange w:id="55" w:author="Ory, David" w:date="2018-08-29T10:27:00Z">
              <w:rPr>
                <w:rFonts w:cs="Segoe UI"/>
              </w:rPr>
            </w:rPrChange>
          </w:rPr>
          <w:t>2</w:t>
        </w:r>
        <w:r w:rsidR="005D3C37">
          <w:rPr>
            <w:rFonts w:cs="Segoe UI"/>
          </w:rPr>
          <w:t>): demand increases (from Q</w:t>
        </w:r>
        <w:r w:rsidR="005D3C37" w:rsidRPr="005D3C37">
          <w:rPr>
            <w:rFonts w:cs="Segoe UI"/>
            <w:vertAlign w:val="subscript"/>
            <w:rPrChange w:id="56" w:author="Ory, David" w:date="2018-08-29T10:28:00Z">
              <w:rPr>
                <w:rFonts w:cs="Segoe UI"/>
              </w:rPr>
            </w:rPrChange>
          </w:rPr>
          <w:t>1</w:t>
        </w:r>
        <w:r w:rsidR="005D3C37">
          <w:rPr>
            <w:rFonts w:cs="Segoe UI"/>
          </w:rPr>
          <w:t xml:space="preserve"> to Q</w:t>
        </w:r>
        <w:r w:rsidR="005D3C37" w:rsidRPr="005D3C37">
          <w:rPr>
            <w:rFonts w:cs="Segoe UI"/>
            <w:vertAlign w:val="subscript"/>
            <w:rPrChange w:id="57" w:author="Ory, David" w:date="2018-08-29T10:28:00Z">
              <w:rPr>
                <w:rFonts w:cs="Segoe UI"/>
              </w:rPr>
            </w:rPrChange>
          </w:rPr>
          <w:t>2</w:t>
        </w:r>
        <w:r w:rsidR="005D3C37">
          <w:rPr>
            <w:rFonts w:cs="Segoe UI"/>
          </w:rPr>
          <w:t>) and the price drops (from P</w:t>
        </w:r>
        <w:r w:rsidR="005D3C37" w:rsidRPr="005D3C37">
          <w:rPr>
            <w:rFonts w:cs="Segoe UI"/>
            <w:vertAlign w:val="subscript"/>
            <w:rPrChange w:id="58" w:author="Ory, David" w:date="2018-08-29T10:28:00Z">
              <w:rPr>
                <w:rFonts w:cs="Segoe UI"/>
              </w:rPr>
            </w:rPrChange>
          </w:rPr>
          <w:t>1</w:t>
        </w:r>
        <w:r w:rsidR="005D3C37">
          <w:rPr>
            <w:rFonts w:cs="Segoe UI"/>
          </w:rPr>
          <w:t xml:space="preserve"> to P</w:t>
        </w:r>
        <w:r w:rsidR="005D3C37" w:rsidRPr="005D3C37">
          <w:rPr>
            <w:rFonts w:cs="Segoe UI"/>
            <w:vertAlign w:val="subscript"/>
            <w:rPrChange w:id="59" w:author="Ory, David" w:date="2018-08-29T10:28:00Z">
              <w:rPr>
                <w:rFonts w:cs="Segoe UI"/>
              </w:rPr>
            </w:rPrChange>
          </w:rPr>
          <w:t>2</w:t>
        </w:r>
        <w:r w:rsidR="005D3C37">
          <w:rPr>
            <w:rFonts w:cs="Segoe UI"/>
          </w:rPr>
          <w:t>).</w:t>
        </w:r>
      </w:ins>
    </w:p>
    <w:p w14:paraId="0A0A6B1D" w14:textId="4CBBF906" w:rsidR="005D3C37" w:rsidRDefault="005D3C37">
      <w:pPr>
        <w:jc w:val="center"/>
        <w:rPr>
          <w:ins w:id="60" w:author="Ory, David" w:date="2018-08-24T14:11:00Z"/>
          <w:rFonts w:cs="Segoe UI"/>
        </w:rPr>
        <w:pPrChange w:id="61" w:author="Ory, David" w:date="2018-08-29T10:27:00Z">
          <w:pPr/>
        </w:pPrChange>
      </w:pPr>
      <w:ins w:id="62" w:author="Ory, David" w:date="2018-08-29T10:26:00Z">
        <w:r>
          <w:rPr>
            <w:noProof/>
          </w:rPr>
          <w:drawing>
            <wp:inline distT="0" distB="0" distL="0" distR="0" wp14:anchorId="624D2B93" wp14:editId="3E56D406">
              <wp:extent cx="3246120" cy="3246120"/>
              <wp:effectExtent l="0" t="0" r="0" b="0"/>
              <wp:docPr id="2" name="Picture 2" descr="https://upload.wikimedia.org/wikipedia/commons/thumb/7/79/Supply-demand-right-shift-supply.svg/250px-Supply-demand-right-shift-supply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7/79/Supply-demand-right-shift-supply.svg/250px-Supply-demand-right-shift-supply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46120" cy="324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D80E7BF" w14:textId="58E911F9" w:rsidR="008C42B5" w:rsidRDefault="008C42B5" w:rsidP="008C42B5">
      <w:pPr>
        <w:rPr>
          <w:ins w:id="63" w:author="Ory, David" w:date="2018-08-24T14:13:00Z"/>
          <w:rFonts w:cs="Segoe UI"/>
        </w:rPr>
      </w:pPr>
      <w:ins w:id="64" w:author="Ory, David" w:date="2018-08-24T14:11:00Z">
        <w:r>
          <w:rPr>
            <w:rFonts w:cs="Segoe UI"/>
          </w:rPr>
          <w:t>Th</w:t>
        </w:r>
      </w:ins>
      <w:ins w:id="65" w:author="Ory, David" w:date="2018-09-06T09:42:00Z">
        <w:r w:rsidR="009D62EE">
          <w:rPr>
            <w:rFonts w:cs="Segoe UI"/>
          </w:rPr>
          <w:t>e above</w:t>
        </w:r>
      </w:ins>
      <w:ins w:id="66" w:author="Ory, David" w:date="2018-08-24T14:11:00Z">
        <w:r>
          <w:rPr>
            <w:rFonts w:cs="Segoe UI"/>
          </w:rPr>
          <w:t xml:space="preserve"> formal economic definition can be applied </w:t>
        </w:r>
      </w:ins>
      <w:ins w:id="67" w:author="Ory, David" w:date="2018-08-29T10:04:00Z">
        <w:r w:rsidR="004D3DB8">
          <w:rPr>
            <w:rFonts w:cs="Segoe UI"/>
          </w:rPr>
          <w:t>in</w:t>
        </w:r>
      </w:ins>
      <w:ins w:id="68" w:author="Ory, David" w:date="2018-08-24T14:11:00Z">
        <w:r>
          <w:rPr>
            <w:rFonts w:cs="Segoe UI"/>
          </w:rPr>
          <w:t xml:space="preserve"> the </w:t>
        </w:r>
      </w:ins>
      <w:ins w:id="69" w:author="Ory, David" w:date="2018-08-24T14:12:00Z">
        <w:r>
          <w:rPr>
            <w:rFonts w:cs="Segoe UI"/>
          </w:rPr>
          <w:t>transportation</w:t>
        </w:r>
      </w:ins>
      <w:ins w:id="70" w:author="Ory, David" w:date="2018-08-24T14:11:00Z">
        <w:r>
          <w:rPr>
            <w:rFonts w:cs="Segoe UI"/>
          </w:rPr>
          <w:t xml:space="preserve"> </w:t>
        </w:r>
      </w:ins>
      <w:ins w:id="71" w:author="Ory, David" w:date="2018-08-24T14:12:00Z">
        <w:r>
          <w:rPr>
            <w:rFonts w:cs="Segoe UI"/>
          </w:rPr>
          <w:t xml:space="preserve">context by defining the following terms: </w:t>
        </w:r>
      </w:ins>
    </w:p>
    <w:p w14:paraId="767E5EFA" w14:textId="62D84719" w:rsidR="008C42B5" w:rsidRPr="008C42B5" w:rsidRDefault="008C42B5">
      <w:pPr>
        <w:pStyle w:val="ListParagraph"/>
        <w:numPr>
          <w:ilvl w:val="0"/>
          <w:numId w:val="6"/>
        </w:numPr>
        <w:rPr>
          <w:ins w:id="72" w:author="Ory, David" w:date="2018-08-24T14:12:00Z"/>
          <w:rFonts w:cs="Segoe UI"/>
        </w:rPr>
        <w:pPrChange w:id="73" w:author="Ory, David" w:date="2018-08-24T14:13:00Z">
          <w:pPr/>
        </w:pPrChange>
      </w:pPr>
      <w:ins w:id="74" w:author="Ory, David" w:date="2018-08-24T14:12:00Z">
        <w:r w:rsidRPr="00DC067F">
          <w:rPr>
            <w:rFonts w:cs="Segoe UI"/>
          </w:rPr>
          <w:lastRenderedPageBreak/>
          <w:t>“supply”</w:t>
        </w:r>
      </w:ins>
      <w:ins w:id="75" w:author="Ory, David" w:date="2018-08-24T14:13:00Z">
        <w:r>
          <w:rPr>
            <w:rFonts w:cs="Segoe UI"/>
          </w:rPr>
          <w:t>: t</w:t>
        </w:r>
      </w:ins>
      <w:ins w:id="76" w:author="Ory, David" w:date="2018-08-24T14:12:00Z">
        <w:r w:rsidRPr="00DC067F">
          <w:rPr>
            <w:rFonts w:cs="Segoe UI"/>
          </w:rPr>
          <w:t>he roads, public transportation services, sidewalks, bicycle paths,</w:t>
        </w:r>
        <w:r w:rsidRPr="008C42B5">
          <w:rPr>
            <w:rFonts w:cs="Segoe UI"/>
          </w:rPr>
          <w:t xml:space="preserve"> and other infrastructure and services travelers use to move around; </w:t>
        </w:r>
      </w:ins>
    </w:p>
    <w:p w14:paraId="50625D6A" w14:textId="42639B91" w:rsidR="00BF7D48" w:rsidRDefault="005D3C37">
      <w:pPr>
        <w:pStyle w:val="ListParagraph"/>
        <w:numPr>
          <w:ilvl w:val="0"/>
          <w:numId w:val="6"/>
        </w:numPr>
        <w:rPr>
          <w:ins w:id="77" w:author="Ory, David" w:date="2018-08-24T14:14:00Z"/>
          <w:rFonts w:cs="Segoe UI"/>
        </w:rPr>
        <w:pPrChange w:id="78" w:author="Ory, David" w:date="2018-08-24T14:13:00Z">
          <w:pPr/>
        </w:pPrChange>
      </w:pPr>
      <w:ins w:id="79" w:author="Ory, David" w:date="2018-08-24T14:13:00Z">
        <w:r>
          <w:rPr>
            <w:rFonts w:cs="Segoe UI"/>
          </w:rPr>
          <w:t>“consume</w:t>
        </w:r>
        <w:r w:rsidR="008C42B5">
          <w:rPr>
            <w:rFonts w:cs="Segoe UI"/>
          </w:rPr>
          <w:t>”</w:t>
        </w:r>
      </w:ins>
      <w:ins w:id="80" w:author="Ory, David" w:date="2018-08-24T14:14:00Z">
        <w:r w:rsidR="008C42B5">
          <w:rPr>
            <w:rFonts w:cs="Segoe UI"/>
          </w:rPr>
          <w:t xml:space="preserve">: to travel, i.e., to consume transportation supply is to move </w:t>
        </w:r>
      </w:ins>
      <w:ins w:id="81" w:author="Ory, David" w:date="2018-08-29T10:05:00Z">
        <w:r w:rsidR="004D3DB8">
          <w:rPr>
            <w:rFonts w:cs="Segoe UI"/>
          </w:rPr>
          <w:t xml:space="preserve">in or </w:t>
        </w:r>
      </w:ins>
      <w:ins w:id="82" w:author="Ory, David" w:date="2018-08-24T14:14:00Z">
        <w:r w:rsidR="00BF7D48">
          <w:rPr>
            <w:rFonts w:cs="Segoe UI"/>
          </w:rPr>
          <w:t>on it; and,</w:t>
        </w:r>
      </w:ins>
    </w:p>
    <w:p w14:paraId="1D8F748B" w14:textId="233E6DFE" w:rsidR="008C42B5" w:rsidRDefault="00BF7D48">
      <w:pPr>
        <w:pStyle w:val="ListParagraph"/>
        <w:numPr>
          <w:ilvl w:val="0"/>
          <w:numId w:val="6"/>
        </w:numPr>
        <w:rPr>
          <w:ins w:id="83" w:author="Ory, David" w:date="2018-08-24T14:14:00Z"/>
          <w:rFonts w:cs="Segoe UI"/>
        </w:rPr>
        <w:pPrChange w:id="84" w:author="Ory, David" w:date="2018-08-24T14:13:00Z">
          <w:pPr/>
        </w:pPrChange>
      </w:pPr>
      <w:ins w:id="85" w:author="Ory, David" w:date="2018-08-29T10:22:00Z">
        <w:r>
          <w:rPr>
            <w:rFonts w:cs="Segoe UI"/>
          </w:rPr>
          <w:t>“price”: money</w:t>
        </w:r>
        <w:r w:rsidR="005D3C37">
          <w:rPr>
            <w:rFonts w:cs="Segoe UI"/>
          </w:rPr>
          <w:t xml:space="preserve"> (tolls or fares)</w:t>
        </w:r>
        <w:r>
          <w:rPr>
            <w:rFonts w:cs="Segoe UI"/>
          </w:rPr>
          <w:t>, time, or inconvenience</w:t>
        </w:r>
        <w:r w:rsidR="005D3C37">
          <w:rPr>
            <w:rFonts w:cs="Segoe UI"/>
          </w:rPr>
          <w:t xml:space="preserve"> (congestion, crowded buses or sidewalks) expended</w:t>
        </w:r>
      </w:ins>
      <w:ins w:id="86" w:author="Ory, David" w:date="2018-08-29T10:30:00Z">
        <w:r w:rsidR="005D3C37">
          <w:rPr>
            <w:rFonts w:cs="Segoe UI"/>
          </w:rPr>
          <w:t xml:space="preserve"> or experienced</w:t>
        </w:r>
      </w:ins>
      <w:ins w:id="87" w:author="Ory, David" w:date="2018-08-29T10:22:00Z">
        <w:r w:rsidR="005D3C37">
          <w:rPr>
            <w:rFonts w:cs="Segoe UI"/>
          </w:rPr>
          <w:t xml:space="preserve"> while traveling. </w:t>
        </w:r>
        <w:r>
          <w:rPr>
            <w:rFonts w:cs="Segoe UI"/>
          </w:rPr>
          <w:t xml:space="preserve"> </w:t>
        </w:r>
      </w:ins>
      <w:ins w:id="88" w:author="Ory, David" w:date="2018-08-24T14:14:00Z">
        <w:r w:rsidR="008C42B5">
          <w:rPr>
            <w:rFonts w:cs="Segoe UI"/>
          </w:rPr>
          <w:t xml:space="preserve"> </w:t>
        </w:r>
      </w:ins>
    </w:p>
    <w:p w14:paraId="3D4B57C7" w14:textId="340BABDF" w:rsidR="005D3C37" w:rsidRDefault="009D62EE" w:rsidP="008C42B5">
      <w:pPr>
        <w:rPr>
          <w:ins w:id="89" w:author="Ory, David" w:date="2018-08-24T14:17:00Z"/>
          <w:rFonts w:cs="Segoe UI"/>
        </w:rPr>
      </w:pPr>
      <w:ins w:id="90" w:author="Ory, David" w:date="2018-09-06T09:42:00Z">
        <w:r>
          <w:rPr>
            <w:rFonts w:cs="Segoe UI"/>
          </w:rPr>
          <w:t>The formal transportation definition of induced demand then becomes:</w:t>
        </w:r>
      </w:ins>
      <w:ins w:id="91" w:author="Ory, David" w:date="2018-08-24T14:16:00Z">
        <w:r w:rsidR="00DC067F">
          <w:rPr>
            <w:rFonts w:cs="Segoe UI"/>
          </w:rPr>
          <w:t xml:space="preserve"> </w:t>
        </w:r>
        <w:r w:rsidR="00DC067F" w:rsidRPr="00DC067F">
          <w:rPr>
            <w:rFonts w:cs="Segoe UI"/>
            <w:i/>
            <w:rPrChange w:id="92" w:author="Ory, David" w:date="2018-08-24T14:24:00Z">
              <w:rPr>
                <w:rFonts w:cs="Segoe UI"/>
              </w:rPr>
            </w:rPrChange>
          </w:rPr>
          <w:t>the phenomenon that occurs after improvements are made to some aspect of the transporta</w:t>
        </w:r>
      </w:ins>
      <w:ins w:id="93" w:author="Ory, David" w:date="2018-08-24T14:17:00Z">
        <w:r w:rsidR="00DC067F" w:rsidRPr="00DC067F">
          <w:rPr>
            <w:rFonts w:cs="Segoe UI"/>
            <w:i/>
            <w:rPrChange w:id="94" w:author="Ory, David" w:date="2018-08-24T14:24:00Z">
              <w:rPr>
                <w:rFonts w:cs="Segoe UI"/>
              </w:rPr>
            </w:rPrChange>
          </w:rPr>
          <w:t>tion system in which users of the transportation system engage in more travel</w:t>
        </w:r>
        <w:r w:rsidR="00DC067F">
          <w:rPr>
            <w:rFonts w:cs="Segoe UI"/>
          </w:rPr>
          <w:t xml:space="preserve">. </w:t>
        </w:r>
      </w:ins>
    </w:p>
    <w:p w14:paraId="341E1A94" w14:textId="3322B67E" w:rsidR="00DC067F" w:rsidRDefault="00DC067F" w:rsidP="008C42B5">
      <w:pPr>
        <w:rPr>
          <w:ins w:id="95" w:author="Ory, David" w:date="2018-08-24T14:18:00Z"/>
          <w:rFonts w:cs="Segoe UI"/>
        </w:rPr>
      </w:pPr>
      <w:ins w:id="96" w:author="Ory, David" w:date="2018-08-24T14:18:00Z">
        <w:r>
          <w:rPr>
            <w:rFonts w:cs="Segoe UI"/>
          </w:rPr>
          <w:t>This</w:t>
        </w:r>
      </w:ins>
      <w:ins w:id="97" w:author="Ory, David" w:date="2018-08-29T10:31:00Z">
        <w:r w:rsidR="005D3C37">
          <w:rPr>
            <w:rFonts w:cs="Segoe UI"/>
          </w:rPr>
          <w:t xml:space="preserve"> formal</w:t>
        </w:r>
      </w:ins>
      <w:ins w:id="98" w:author="Ory, David" w:date="2018-08-24T14:18:00Z">
        <w:r>
          <w:rPr>
            <w:rFonts w:cs="Segoe UI"/>
          </w:rPr>
          <w:t xml:space="preserve"> definition is better</w:t>
        </w:r>
      </w:ins>
      <w:ins w:id="99" w:author="Ory, David" w:date="2018-08-29T10:31:00Z">
        <w:r w:rsidR="005D3C37">
          <w:rPr>
            <w:rFonts w:cs="Segoe UI"/>
          </w:rPr>
          <w:t xml:space="preserve"> than the anecdotal view introduced at the beginning of this paper for </w:t>
        </w:r>
      </w:ins>
      <w:ins w:id="100" w:author="Ory, David" w:date="2018-08-24T14:18:00Z">
        <w:r>
          <w:rPr>
            <w:rFonts w:cs="Segoe UI"/>
          </w:rPr>
          <w:t xml:space="preserve">at least </w:t>
        </w:r>
      </w:ins>
      <w:ins w:id="101" w:author="Ory, David" w:date="2018-08-29T10:08:00Z">
        <w:r w:rsidR="004D3DB8">
          <w:rPr>
            <w:rFonts w:cs="Segoe UI"/>
          </w:rPr>
          <w:t>two</w:t>
        </w:r>
      </w:ins>
      <w:ins w:id="102" w:author="Ory, David" w:date="2018-08-24T14:18:00Z">
        <w:r>
          <w:rPr>
            <w:rFonts w:cs="Segoe UI"/>
          </w:rPr>
          <w:t xml:space="preserve"> reasons:</w:t>
        </w:r>
      </w:ins>
    </w:p>
    <w:p w14:paraId="779D9728" w14:textId="6D54032D" w:rsidR="00F813DC" w:rsidRPr="00F813DC" w:rsidRDefault="00DC067F">
      <w:pPr>
        <w:pStyle w:val="ListParagraph"/>
        <w:numPr>
          <w:ilvl w:val="0"/>
          <w:numId w:val="7"/>
        </w:numPr>
        <w:rPr>
          <w:ins w:id="103" w:author="Ory, David" w:date="2018-08-24T14:20:00Z"/>
          <w:rFonts w:cs="Segoe UI"/>
        </w:rPr>
        <w:pPrChange w:id="104" w:author="Ory, David" w:date="2018-08-24T14:25:00Z">
          <w:pPr/>
        </w:pPrChange>
      </w:pPr>
      <w:ins w:id="105" w:author="Ory, David" w:date="2018-08-24T14:18:00Z">
        <w:r>
          <w:rPr>
            <w:rFonts w:cs="Segoe UI"/>
          </w:rPr>
          <w:t xml:space="preserve">It does not have a negative connotation. Many transportation advocates that raise concerns about </w:t>
        </w:r>
      </w:ins>
      <w:ins w:id="106" w:author="Ory, David" w:date="2018-08-24T14:19:00Z">
        <w:r>
          <w:rPr>
            <w:rFonts w:cs="Segoe UI"/>
          </w:rPr>
          <w:t>“induced demand” may welcome increased use of a pedestrian path after it has been widened or otherwise improved</w:t>
        </w:r>
      </w:ins>
      <w:ins w:id="107" w:author="Ory, David" w:date="2018-08-24T14:20:00Z">
        <w:r>
          <w:rPr>
            <w:rFonts w:cs="Segoe UI"/>
          </w:rPr>
          <w:t>, i.e.,</w:t>
        </w:r>
      </w:ins>
      <w:ins w:id="108" w:author="Ory, David" w:date="2018-08-29T10:08:00Z">
        <w:r w:rsidR="004D3DB8">
          <w:rPr>
            <w:rFonts w:cs="Segoe UI"/>
          </w:rPr>
          <w:t xml:space="preserve"> </w:t>
        </w:r>
      </w:ins>
      <w:ins w:id="109" w:author="Ory, David" w:date="2018-09-06T09:43:00Z">
        <w:r w:rsidR="009D62EE">
          <w:rPr>
            <w:rFonts w:cs="Segoe UI"/>
          </w:rPr>
          <w:t>this</w:t>
        </w:r>
      </w:ins>
      <w:ins w:id="110" w:author="Ory, David" w:date="2018-08-29T10:08:00Z">
        <w:r w:rsidR="004D3DB8">
          <w:rPr>
            <w:rFonts w:cs="Segoe UI"/>
          </w:rPr>
          <w:t xml:space="preserve"> is </w:t>
        </w:r>
      </w:ins>
      <w:ins w:id="111" w:author="Ory, David" w:date="2018-08-24T14:20:00Z">
        <w:r>
          <w:rPr>
            <w:rFonts w:cs="Segoe UI"/>
          </w:rPr>
          <w:t>induced demand</w:t>
        </w:r>
      </w:ins>
      <w:ins w:id="112" w:author="Ory, David" w:date="2018-08-29T10:08:00Z">
        <w:r w:rsidR="004D3DB8">
          <w:rPr>
            <w:rFonts w:cs="Segoe UI"/>
          </w:rPr>
          <w:t xml:space="preserve"> per the formal definition</w:t>
        </w:r>
      </w:ins>
      <w:ins w:id="113" w:author="Ory, David" w:date="2018-08-24T14:19:00Z">
        <w:r>
          <w:rPr>
            <w:rFonts w:cs="Segoe UI"/>
          </w:rPr>
          <w:t>.</w:t>
        </w:r>
      </w:ins>
    </w:p>
    <w:p w14:paraId="49365268" w14:textId="15262359" w:rsidR="00DC067F" w:rsidRDefault="00DC067F">
      <w:pPr>
        <w:pStyle w:val="ListParagraph"/>
        <w:numPr>
          <w:ilvl w:val="0"/>
          <w:numId w:val="7"/>
        </w:numPr>
        <w:rPr>
          <w:ins w:id="114" w:author="Ory, David" w:date="2018-08-29T10:23:00Z"/>
          <w:rFonts w:cs="Segoe UI"/>
        </w:rPr>
        <w:pPrChange w:id="115" w:author="Ory, David" w:date="2018-08-24T14:18:00Z">
          <w:pPr/>
        </w:pPrChange>
      </w:pPr>
      <w:ins w:id="116" w:author="Ory, David" w:date="2018-08-24T14:20:00Z">
        <w:r>
          <w:rPr>
            <w:rFonts w:cs="Segoe UI"/>
          </w:rPr>
          <w:t>It provides a framework in which induced demand can be discussed and debated on technical, rather than emotional</w:t>
        </w:r>
      </w:ins>
      <w:ins w:id="117" w:author="Ory, David" w:date="2018-09-06T09:51:00Z">
        <w:r w:rsidR="001F7907">
          <w:rPr>
            <w:rFonts w:cs="Segoe UI"/>
          </w:rPr>
          <w:t>,</w:t>
        </w:r>
      </w:ins>
      <w:ins w:id="118" w:author="Ory, David" w:date="2018-08-24T14:20:00Z">
        <w:r>
          <w:rPr>
            <w:rFonts w:cs="Segoe UI"/>
          </w:rPr>
          <w:t xml:space="preserve"> terms. </w:t>
        </w:r>
      </w:ins>
    </w:p>
    <w:p w14:paraId="6D2207B7" w14:textId="66E695E7" w:rsidR="005D3C37" w:rsidRPr="00E44DC2" w:rsidRDefault="009D62EE" w:rsidP="00E44DC2">
      <w:pPr>
        <w:rPr>
          <w:ins w:id="119" w:author="Ory, David" w:date="2018-08-24T14:20:00Z"/>
          <w:rFonts w:cs="Segoe UI"/>
        </w:rPr>
      </w:pPr>
      <w:ins w:id="120" w:author="Ory, David" w:date="2018-09-06T09:43:00Z">
        <w:r>
          <w:rPr>
            <w:rFonts w:cs="Segoe UI"/>
          </w:rPr>
          <w:t>As an example</w:t>
        </w:r>
      </w:ins>
      <w:ins w:id="121" w:author="Ory, David" w:date="2018-09-06T09:51:00Z">
        <w:r w:rsidR="001F7907">
          <w:rPr>
            <w:rFonts w:cs="Segoe UI"/>
          </w:rPr>
          <w:t xml:space="preserve"> of using the definition</w:t>
        </w:r>
      </w:ins>
      <w:ins w:id="122" w:author="Ory, David" w:date="2018-09-06T09:43:00Z">
        <w:r>
          <w:rPr>
            <w:rFonts w:cs="Segoe UI"/>
          </w:rPr>
          <w:t xml:space="preserve">, consider </w:t>
        </w:r>
      </w:ins>
      <w:ins w:id="123" w:author="Ory, David" w:date="2018-08-29T10:23:00Z">
        <w:r w:rsidR="005D3C37">
          <w:rPr>
            <w:rFonts w:cs="Segoe UI"/>
          </w:rPr>
          <w:t xml:space="preserve">what happens when a facility </w:t>
        </w:r>
      </w:ins>
      <w:ins w:id="124" w:author="Ory, David" w:date="2018-08-29T10:24:00Z">
        <w:r w:rsidR="005D3C37">
          <w:rPr>
            <w:rFonts w:cs="Segoe UI"/>
          </w:rPr>
          <w:t xml:space="preserve">with low </w:t>
        </w:r>
        <w:r w:rsidR="001F7907">
          <w:rPr>
            <w:rFonts w:cs="Segoe UI"/>
          </w:rPr>
          <w:t xml:space="preserve">demand is improved. The facility may be a </w:t>
        </w:r>
        <w:r w:rsidR="005D3C37">
          <w:rPr>
            <w:rFonts w:cs="Segoe UI"/>
          </w:rPr>
          <w:t>roadway with little traffic or a sidewalk with few pedestrians. In this case, the price to consume this portion of supply is</w:t>
        </w:r>
      </w:ins>
      <w:ins w:id="125" w:author="Ory, David" w:date="2018-08-29T10:25:00Z">
        <w:r w:rsidR="005D3C37">
          <w:rPr>
            <w:rFonts w:cs="Segoe UI"/>
          </w:rPr>
          <w:t xml:space="preserve"> </w:t>
        </w:r>
      </w:ins>
      <w:ins w:id="126" w:author="Ory, David" w:date="2018-08-29T10:24:00Z">
        <w:r w:rsidR="005D3C37">
          <w:rPr>
            <w:rFonts w:cs="Segoe UI"/>
          </w:rPr>
          <w:t>low – it’s free</w:t>
        </w:r>
      </w:ins>
      <w:ins w:id="127" w:author="Ory, David" w:date="2018-09-06T09:44:00Z">
        <w:r>
          <w:rPr>
            <w:rFonts w:cs="Segoe UI"/>
          </w:rPr>
          <w:t>,</w:t>
        </w:r>
      </w:ins>
      <w:ins w:id="128" w:author="Ory, David" w:date="2018-08-29T10:24:00Z">
        <w:r w:rsidR="005D3C37">
          <w:rPr>
            <w:rFonts w:cs="Segoe UI"/>
          </w:rPr>
          <w:t xml:space="preserve"> there is no congestion</w:t>
        </w:r>
      </w:ins>
      <w:ins w:id="129" w:author="Ory, David" w:date="2018-09-06T09:44:00Z">
        <w:r>
          <w:rPr>
            <w:rFonts w:cs="Segoe UI"/>
          </w:rPr>
          <w:t>,</w:t>
        </w:r>
      </w:ins>
      <w:ins w:id="130" w:author="Ory, David" w:date="2018-08-29T10:24:00Z">
        <w:r>
          <w:rPr>
            <w:rFonts w:cs="Segoe UI"/>
          </w:rPr>
          <w:t xml:space="preserve"> and, by transportation standards, </w:t>
        </w:r>
        <w:r w:rsidR="005D3C37">
          <w:rPr>
            <w:rFonts w:cs="Segoe UI"/>
          </w:rPr>
          <w:t>it’s pleasant. Therefore, when supply is increased</w:t>
        </w:r>
      </w:ins>
      <w:ins w:id="131" w:author="Ory, David" w:date="2018-08-29T10:32:00Z">
        <w:r w:rsidR="00E44DC2">
          <w:rPr>
            <w:rFonts w:cs="Segoe UI"/>
          </w:rPr>
          <w:t>,</w:t>
        </w:r>
      </w:ins>
      <w:ins w:id="132" w:author="Ory, David" w:date="2018-09-06T09:44:00Z">
        <w:r>
          <w:rPr>
            <w:rFonts w:cs="Segoe UI"/>
          </w:rPr>
          <w:t xml:space="preserve"> i.e., the roadway is widened or the sidewalk is improved, we expect to observe </w:t>
        </w:r>
      </w:ins>
      <w:ins w:id="133" w:author="Ory, David" w:date="2018-08-29T10:32:00Z">
        <w:r w:rsidR="00E44DC2">
          <w:rPr>
            <w:rFonts w:cs="Segoe UI"/>
          </w:rPr>
          <w:t xml:space="preserve">a minor or negligible impact on </w:t>
        </w:r>
      </w:ins>
      <w:ins w:id="134" w:author="Ory, David" w:date="2018-09-06T09:44:00Z">
        <w:r>
          <w:rPr>
            <w:rFonts w:cs="Segoe UI"/>
          </w:rPr>
          <w:t>“</w:t>
        </w:r>
      </w:ins>
      <w:ins w:id="135" w:author="Ory, David" w:date="2018-08-29T10:32:00Z">
        <w:r w:rsidR="00E44DC2">
          <w:rPr>
            <w:rFonts w:cs="Segoe UI"/>
          </w:rPr>
          <w:t>price</w:t>
        </w:r>
      </w:ins>
      <w:ins w:id="136" w:author="Ory, David" w:date="2018-09-06T09:44:00Z">
        <w:r>
          <w:rPr>
            <w:rFonts w:cs="Segoe UI"/>
          </w:rPr>
          <w:t xml:space="preserve">” (i.e., </w:t>
        </w:r>
      </w:ins>
      <w:ins w:id="137" w:author="Ory, David" w:date="2018-09-06T09:45:00Z">
        <w:r>
          <w:rPr>
            <w:rFonts w:cs="Segoe UI"/>
          </w:rPr>
          <w:t>congestion)</w:t>
        </w:r>
      </w:ins>
      <w:ins w:id="138" w:author="Ory, David" w:date="2018-08-29T10:32:00Z">
        <w:r w:rsidR="00E44DC2">
          <w:rPr>
            <w:rFonts w:cs="Segoe UI"/>
          </w:rPr>
          <w:t>, which, in turn, results in a minor or negligible increase in demand</w:t>
        </w:r>
      </w:ins>
      <w:ins w:id="139" w:author="Ory, David" w:date="2018-08-29T10:24:00Z">
        <w:r w:rsidR="005D3C37">
          <w:rPr>
            <w:rFonts w:cs="Segoe UI"/>
          </w:rPr>
          <w:t xml:space="preserve">. </w:t>
        </w:r>
      </w:ins>
      <w:ins w:id="140" w:author="Ory, David" w:date="2018-08-29T10:33:00Z">
        <w:r w:rsidR="00E44DC2">
          <w:rPr>
            <w:rFonts w:cs="Segoe UI"/>
          </w:rPr>
          <w:t xml:space="preserve">It’s difficult, therefore, </w:t>
        </w:r>
      </w:ins>
      <w:ins w:id="141" w:author="Ory, David" w:date="2018-08-29T10:25:00Z">
        <w:r w:rsidR="005D3C37">
          <w:rPr>
            <w:rFonts w:cs="Segoe UI"/>
          </w:rPr>
          <w:t xml:space="preserve">to induce demand when the existing </w:t>
        </w:r>
      </w:ins>
      <w:ins w:id="142" w:author="Ory, David" w:date="2018-09-06T09:52:00Z">
        <w:r w:rsidR="001F7907">
          <w:rPr>
            <w:rFonts w:cs="Segoe UI"/>
          </w:rPr>
          <w:t>“</w:t>
        </w:r>
      </w:ins>
      <w:ins w:id="143" w:author="Ory, David" w:date="2018-08-29T10:25:00Z">
        <w:r w:rsidR="005D3C37">
          <w:rPr>
            <w:rFonts w:cs="Segoe UI"/>
          </w:rPr>
          <w:t>price</w:t>
        </w:r>
      </w:ins>
      <w:ins w:id="144" w:author="Ory, David" w:date="2018-09-06T09:52:00Z">
        <w:r w:rsidR="001F7907">
          <w:rPr>
            <w:rFonts w:cs="Segoe UI"/>
          </w:rPr>
          <w:t>”</w:t>
        </w:r>
      </w:ins>
      <w:ins w:id="145" w:author="Ory, David" w:date="2018-08-29T10:33:00Z">
        <w:r w:rsidR="00E44DC2">
          <w:rPr>
            <w:rFonts w:cs="Segoe UI"/>
          </w:rPr>
          <w:t xml:space="preserve"> of a transportation service or </w:t>
        </w:r>
      </w:ins>
      <w:ins w:id="146" w:author="Ory, David" w:date="2018-09-06T09:45:00Z">
        <w:r>
          <w:rPr>
            <w:rFonts w:cs="Segoe UI"/>
          </w:rPr>
          <w:t xml:space="preserve">section of </w:t>
        </w:r>
      </w:ins>
      <w:ins w:id="147" w:author="Ory, David" w:date="2018-08-29T10:33:00Z">
        <w:r w:rsidR="00E44DC2">
          <w:rPr>
            <w:rFonts w:cs="Segoe UI"/>
          </w:rPr>
          <w:t xml:space="preserve">infrastructure </w:t>
        </w:r>
      </w:ins>
      <w:ins w:id="148" w:author="Ory, David" w:date="2018-08-29T10:25:00Z">
        <w:r w:rsidR="005D3C37">
          <w:rPr>
            <w:rFonts w:cs="Segoe UI"/>
          </w:rPr>
          <w:t>is low.</w:t>
        </w:r>
      </w:ins>
      <w:ins w:id="149" w:author="Ory, David" w:date="2018-08-29T10:24:00Z">
        <w:r w:rsidR="005D3C37">
          <w:rPr>
            <w:rFonts w:cs="Segoe UI"/>
          </w:rPr>
          <w:t xml:space="preserve"> </w:t>
        </w:r>
      </w:ins>
    </w:p>
    <w:p w14:paraId="01C9F318" w14:textId="252F0958" w:rsidR="00E06CC7" w:rsidRPr="00DC067F" w:rsidDel="00DC067F" w:rsidRDefault="00096F40">
      <w:pPr>
        <w:pStyle w:val="Heading2"/>
        <w:rPr>
          <w:del w:id="150" w:author="Ory, David" w:date="2018-08-24T14:22:00Z"/>
        </w:rPr>
        <w:pPrChange w:id="151" w:author="Ory, David" w:date="2018-08-24T14:23:00Z">
          <w:pPr/>
        </w:pPrChange>
      </w:pPr>
      <w:del w:id="152" w:author="Ory, David" w:date="2018-08-24T14:22:00Z">
        <w:r w:rsidRPr="00DC067F" w:rsidDel="00DC067F">
          <w:delText xml:space="preserve">Induced </w:delText>
        </w:r>
      </w:del>
      <w:ins w:id="153" w:author="Curry, Rick" w:date="2018-04-13T09:10:00Z">
        <w:del w:id="154" w:author="Ory, David" w:date="2018-08-24T14:22:00Z">
          <w:r w:rsidR="0072496B" w:rsidRPr="00DC067F" w:rsidDel="00DC067F">
            <w:delText xml:space="preserve">traffic </w:delText>
          </w:r>
        </w:del>
      </w:ins>
      <w:del w:id="155" w:author="Ory, David" w:date="2018-08-24T14:22:00Z">
        <w:r w:rsidRPr="00DC067F" w:rsidDel="00DC067F">
          <w:delText>demand results from c</w:delText>
        </w:r>
        <w:r w:rsidR="00D66B6B" w:rsidRPr="00DC067F" w:rsidDel="00DC067F">
          <w:delText xml:space="preserve">hanges to </w:delText>
        </w:r>
        <w:r w:rsidR="005A4F7A" w:rsidRPr="00DC067F" w:rsidDel="00DC067F">
          <w:delText>transportation supply that changes the travel time, cost, and accessibility to destinations</w:delText>
        </w:r>
        <w:r w:rsidRPr="00DC067F" w:rsidDel="00DC067F">
          <w:delText>. These increases or decreases in transportation supply w</w:delText>
        </w:r>
        <w:r w:rsidR="005A4F7A" w:rsidRPr="00DC067F" w:rsidDel="00DC067F">
          <w:delText xml:space="preserve">ill change the demand </w:delText>
        </w:r>
        <w:r w:rsidR="0055617B" w:rsidRPr="00DC067F" w:rsidDel="00DC067F">
          <w:delText xml:space="preserve">for travel. </w:delText>
        </w:r>
        <w:r w:rsidRPr="00DC067F" w:rsidDel="00DC067F">
          <w:delText>Induced demand</w:delText>
        </w:r>
        <w:r w:rsidR="0055617B" w:rsidRPr="00DC067F" w:rsidDel="00DC067F">
          <w:delText xml:space="preserve"> </w:delText>
        </w:r>
      </w:del>
      <w:ins w:id="156" w:author="Curry, Rick" w:date="2018-04-13T09:12:00Z">
        <w:del w:id="157" w:author="Ory, David" w:date="2018-08-24T14:22:00Z">
          <w:r w:rsidR="0072496B" w:rsidRPr="00DC067F" w:rsidDel="00DC067F">
            <w:delText xml:space="preserve">traffic </w:delText>
          </w:r>
        </w:del>
      </w:ins>
      <w:del w:id="158" w:author="Ory, David" w:date="2018-08-24T14:22:00Z">
        <w:r w:rsidR="0055617B" w:rsidRPr="00DC067F" w:rsidDel="00DC067F">
          <w:delText xml:space="preserve">impacts are pronounced </w:delText>
        </w:r>
        <w:r w:rsidR="005A4F7A" w:rsidRPr="00DC067F" w:rsidDel="00DC067F">
          <w:delText>in locations where demand exceeds supply</w:delText>
        </w:r>
        <w:r w:rsidR="0055617B" w:rsidRPr="00DC067F" w:rsidDel="00DC067F">
          <w:delText>.</w:delText>
        </w:r>
      </w:del>
    </w:p>
    <w:p w14:paraId="3AA29636" w14:textId="3D377CB7" w:rsidR="0035778E" w:rsidRPr="00DC067F" w:rsidDel="00DC067F" w:rsidRDefault="0001667E">
      <w:pPr>
        <w:pStyle w:val="Heading2"/>
        <w:rPr>
          <w:ins w:id="159" w:author="Curry, Rick" w:date="2018-04-13T09:07:00Z"/>
          <w:del w:id="160" w:author="Ory, David" w:date="2018-08-24T14:22:00Z"/>
        </w:rPr>
        <w:pPrChange w:id="161" w:author="Ory, David" w:date="2018-08-24T14:23:00Z">
          <w:pPr/>
        </w:pPrChange>
      </w:pPr>
      <w:del w:id="162" w:author="Ory, David" w:date="2018-08-24T14:22:00Z">
        <w:r w:rsidRPr="00DC067F" w:rsidDel="00DC067F">
          <w:delText>Transportation s</w:delText>
        </w:r>
        <w:r w:rsidR="0035778E" w:rsidRPr="00DC067F" w:rsidDel="00DC067F">
          <w:delText>upply includes</w:delText>
        </w:r>
        <w:r w:rsidRPr="00DC067F" w:rsidDel="00DC067F">
          <w:delText xml:space="preserve">, but </w:delText>
        </w:r>
        <w:r w:rsidR="00096F40" w:rsidRPr="00DC067F" w:rsidDel="00DC067F">
          <w:delText xml:space="preserve">is </w:delText>
        </w:r>
        <w:r w:rsidRPr="00DC067F" w:rsidDel="00DC067F">
          <w:delText>not limited to,</w:delText>
        </w:r>
        <w:r w:rsidR="0035778E" w:rsidRPr="00DC067F" w:rsidDel="00DC067F">
          <w:delText xml:space="preserve"> freeways, arterials</w:delText>
        </w:r>
        <w:r w:rsidRPr="00DC067F" w:rsidDel="00DC067F">
          <w:delText>, transit routes</w:delText>
        </w:r>
        <w:r w:rsidR="0035778E" w:rsidRPr="00DC067F" w:rsidDel="00DC067F">
          <w:delText xml:space="preserve">, </w:delText>
        </w:r>
        <w:r w:rsidRPr="00DC067F" w:rsidDel="00DC067F">
          <w:delText>bike paths &amp; lanes, sidewalks, parking lots, bike racks, hiking paths, etc.</w:delText>
        </w:r>
      </w:del>
    </w:p>
    <w:p w14:paraId="350F0C91" w14:textId="14E926EB" w:rsidR="0072496B" w:rsidRPr="00DC067F" w:rsidRDefault="0072496B">
      <w:pPr>
        <w:pStyle w:val="Heading2"/>
        <w:rPr>
          <w:ins w:id="163" w:author="Curry, Rick" w:date="2018-04-13T09:07:00Z"/>
          <w:rStyle w:val="Emphasis"/>
          <w:i/>
          <w:iCs w:val="0"/>
          <w:rPrChange w:id="164" w:author="Ory, David" w:date="2018-08-24T14:23:00Z">
            <w:rPr>
              <w:ins w:id="165" w:author="Curry, Rick" w:date="2018-04-13T09:07:00Z"/>
              <w:rStyle w:val="Emphasis"/>
              <w:rFonts w:cs="Segoe UI"/>
              <w:i w:val="0"/>
            </w:rPr>
          </w:rPrChange>
        </w:rPr>
        <w:pPrChange w:id="166" w:author="Ory, David" w:date="2018-08-24T14:23:00Z">
          <w:pPr/>
        </w:pPrChange>
      </w:pPr>
      <w:commentRangeStart w:id="167"/>
      <w:ins w:id="168" w:author="Curry, Rick" w:date="2018-04-13T09:07:00Z">
        <w:r w:rsidRPr="004D3DB8">
          <w:rPr>
            <w:rStyle w:val="Emphasis"/>
            <w:i/>
            <w:iCs w:val="0"/>
          </w:rPr>
          <w:t>What is Reduce</w:t>
        </w:r>
      </w:ins>
      <w:ins w:id="169" w:author="Curry, Rick" w:date="2018-04-13T09:11:00Z">
        <w:r w:rsidRPr="004D3DB8">
          <w:rPr>
            <w:rStyle w:val="Emphasis"/>
            <w:i/>
            <w:iCs w:val="0"/>
          </w:rPr>
          <w:t>d</w:t>
        </w:r>
      </w:ins>
      <w:ins w:id="170" w:author="Curry, Rick" w:date="2018-04-13T09:07:00Z">
        <w:r w:rsidRPr="004D3DB8">
          <w:rPr>
            <w:rStyle w:val="Emphasis"/>
            <w:i/>
            <w:iCs w:val="0"/>
          </w:rPr>
          <w:t xml:space="preserve"> </w:t>
        </w:r>
      </w:ins>
      <w:ins w:id="171" w:author="Curry, Rick" w:date="2018-04-13T09:11:00Z">
        <w:del w:id="172" w:author="Ory, David" w:date="2018-08-24T14:22:00Z">
          <w:r w:rsidRPr="004D3DB8" w:rsidDel="00DC067F">
            <w:rPr>
              <w:rStyle w:val="Emphasis"/>
              <w:i/>
              <w:iCs w:val="0"/>
            </w:rPr>
            <w:delText>Traffic</w:delText>
          </w:r>
        </w:del>
      </w:ins>
      <w:ins w:id="173" w:author="Ory, David" w:date="2018-08-24T14:22:00Z">
        <w:r w:rsidR="00DC067F" w:rsidRPr="00E44DC2">
          <w:rPr>
            <w:rStyle w:val="Emphasis"/>
            <w:i/>
            <w:iCs w:val="0"/>
          </w:rPr>
          <w:t>Demand</w:t>
        </w:r>
      </w:ins>
      <w:ins w:id="174" w:author="Curry, Rick" w:date="2018-04-13T09:07:00Z">
        <w:r w:rsidRPr="00E44DC2">
          <w:rPr>
            <w:rStyle w:val="Emphasis"/>
            <w:i/>
            <w:iCs w:val="0"/>
          </w:rPr>
          <w:t>?</w:t>
        </w:r>
      </w:ins>
    </w:p>
    <w:p w14:paraId="50341592" w14:textId="23145096" w:rsidR="00DC067F" w:rsidRDefault="00DC067F">
      <w:pPr>
        <w:rPr>
          <w:ins w:id="175" w:author="Ory, David" w:date="2018-08-24T14:26:00Z"/>
          <w:rFonts w:cs="Segoe UI"/>
        </w:rPr>
      </w:pPr>
      <w:ins w:id="176" w:author="Ory, David" w:date="2018-08-24T14:23:00Z">
        <w:r>
          <w:rPr>
            <w:rFonts w:cs="Segoe UI"/>
          </w:rPr>
          <w:t>The formal definition of induced demand in the transportation context can</w:t>
        </w:r>
      </w:ins>
      <w:ins w:id="177" w:author="Ory, David" w:date="2018-08-24T14:24:00Z">
        <w:r>
          <w:rPr>
            <w:rFonts w:cs="Segoe UI"/>
          </w:rPr>
          <w:t xml:space="preserve"> be reversed as follows: </w:t>
        </w:r>
      </w:ins>
      <w:ins w:id="178" w:author="Ory, David" w:date="2018-08-24T14:23:00Z">
        <w:r>
          <w:rPr>
            <w:rFonts w:cs="Segoe UI"/>
          </w:rPr>
          <w:t xml:space="preserve"> </w:t>
        </w:r>
      </w:ins>
      <w:ins w:id="179" w:author="Ory, David" w:date="2018-08-24T14:24:00Z">
        <w:r w:rsidRPr="00CE26CC">
          <w:rPr>
            <w:rFonts w:cs="Segoe UI"/>
            <w:i/>
          </w:rPr>
          <w:t xml:space="preserve">the phenomenon that occurs after </w:t>
        </w:r>
        <w:r>
          <w:rPr>
            <w:rFonts w:cs="Segoe UI"/>
            <w:i/>
          </w:rPr>
          <w:t>degradations to</w:t>
        </w:r>
        <w:r w:rsidRPr="00CE26CC">
          <w:rPr>
            <w:rFonts w:cs="Segoe UI"/>
            <w:i/>
          </w:rPr>
          <w:t xml:space="preserve"> some aspect of the transportation system in which users of the transportation system engage in </w:t>
        </w:r>
        <w:r>
          <w:rPr>
            <w:rFonts w:cs="Segoe UI"/>
            <w:i/>
          </w:rPr>
          <w:t>less</w:t>
        </w:r>
        <w:r w:rsidRPr="00CE26CC">
          <w:rPr>
            <w:rFonts w:cs="Segoe UI"/>
            <w:i/>
          </w:rPr>
          <w:t xml:space="preserve"> travel</w:t>
        </w:r>
        <w:r>
          <w:rPr>
            <w:rFonts w:cs="Segoe UI"/>
          </w:rPr>
          <w:t>.</w:t>
        </w:r>
      </w:ins>
      <w:ins w:id="180" w:author="Ory, David" w:date="2018-08-24T14:25:00Z">
        <w:r w:rsidR="00F813DC">
          <w:rPr>
            <w:rFonts w:cs="Segoe UI"/>
          </w:rPr>
          <w:t xml:space="preserve"> </w:t>
        </w:r>
      </w:ins>
      <w:ins w:id="181" w:author="Ory, David" w:date="2018-09-06T09:45:00Z">
        <w:r w:rsidR="009D62EE">
          <w:rPr>
            <w:rFonts w:cs="Segoe UI"/>
          </w:rPr>
          <w:t xml:space="preserve">We can refer to this </w:t>
        </w:r>
      </w:ins>
      <w:ins w:id="182" w:author="Ory, David" w:date="2018-08-24T14:25:00Z">
        <w:r w:rsidR="00F813DC">
          <w:rPr>
            <w:rFonts w:cs="Segoe UI"/>
          </w:rPr>
          <w:t xml:space="preserve">phenomenon as “reduced demand”. </w:t>
        </w:r>
      </w:ins>
      <w:ins w:id="183" w:author="Ory, David" w:date="2018-08-24T14:24:00Z">
        <w:r>
          <w:rPr>
            <w:rFonts w:cs="Segoe UI"/>
          </w:rPr>
          <w:t xml:space="preserve"> </w:t>
        </w:r>
      </w:ins>
      <w:commentRangeEnd w:id="167"/>
      <w:ins w:id="184" w:author="Ory, David" w:date="2018-08-29T10:34:00Z">
        <w:r w:rsidR="00E44DC2">
          <w:rPr>
            <w:rStyle w:val="CommentReference"/>
          </w:rPr>
          <w:commentReference w:id="167"/>
        </w:r>
      </w:ins>
    </w:p>
    <w:p w14:paraId="5039D321" w14:textId="7F6991C7" w:rsidR="00F813DC" w:rsidRDefault="00F813DC">
      <w:pPr>
        <w:pStyle w:val="Heading2"/>
        <w:rPr>
          <w:ins w:id="185" w:author="Ory, David" w:date="2018-08-24T14:26:00Z"/>
        </w:rPr>
        <w:pPrChange w:id="186" w:author="Ory, David" w:date="2018-08-24T14:26:00Z">
          <w:pPr/>
        </w:pPrChange>
      </w:pPr>
      <w:ins w:id="187" w:author="Ory, David" w:date="2018-08-24T14:26:00Z">
        <w:r>
          <w:t>Can SANDAG Model Induced</w:t>
        </w:r>
      </w:ins>
      <w:ins w:id="188" w:author="Ory, David" w:date="2018-09-06T09:52:00Z">
        <w:r w:rsidR="001F7907">
          <w:t xml:space="preserve"> and Reduced</w:t>
        </w:r>
      </w:ins>
      <w:ins w:id="189" w:author="Ory, David" w:date="2018-08-24T14:26:00Z">
        <w:r>
          <w:t xml:space="preserve"> Demand?</w:t>
        </w:r>
      </w:ins>
    </w:p>
    <w:p w14:paraId="41800D31" w14:textId="0ECB5FA5" w:rsidR="00FF2BA5" w:rsidRDefault="00FF2BA5" w:rsidP="00F813DC">
      <w:pPr>
        <w:rPr>
          <w:ins w:id="190" w:author="Ory, David" w:date="2018-08-24T15:03:00Z"/>
        </w:rPr>
      </w:pPr>
      <w:ins w:id="191" w:author="Ory, David" w:date="2018-08-24T15:00:00Z">
        <w:r>
          <w:t>Modern travel modeling techniques, such as those used by SANDAG to assess the performance of the San Diego Forward Plan</w:t>
        </w:r>
      </w:ins>
      <w:ins w:id="192" w:author="Ory, David" w:date="2018-08-29T10:09:00Z">
        <w:r w:rsidR="004D3DB8">
          <w:t>,</w:t>
        </w:r>
      </w:ins>
      <w:ins w:id="193" w:author="Ory, David" w:date="2018-08-24T15:00:00Z">
        <w:r>
          <w:t xml:space="preserve"> do an excellent job of representing induced </w:t>
        </w:r>
      </w:ins>
      <w:ins w:id="194" w:author="Ory, David" w:date="2018-09-06T09:53:00Z">
        <w:r w:rsidR="001F7907">
          <w:t xml:space="preserve">and reduced </w:t>
        </w:r>
      </w:ins>
      <w:ins w:id="195" w:author="Ory, David" w:date="2018-08-24T15:00:00Z">
        <w:r>
          <w:t xml:space="preserve">demand. </w:t>
        </w:r>
      </w:ins>
      <w:ins w:id="196" w:author="Ory, David" w:date="2018-08-24T15:01:00Z">
        <w:r>
          <w:t xml:space="preserve">Consider, for example, the phenomenon of observing peak period congestion remaining stable </w:t>
        </w:r>
      </w:ins>
      <w:ins w:id="197" w:author="Ory, David" w:date="2018-08-24T15:02:00Z">
        <w:r w:rsidR="009D37A3">
          <w:t>following the expansion of a roadway segment. What are travelers doing</w:t>
        </w:r>
      </w:ins>
      <w:ins w:id="198" w:author="Ory, David" w:date="2018-08-29T10:10:00Z">
        <w:r w:rsidR="004D3DB8">
          <w:t xml:space="preserve"> on </w:t>
        </w:r>
        <w:r w:rsidR="004D3DB8">
          <w:lastRenderedPageBreak/>
          <w:t>this segment</w:t>
        </w:r>
      </w:ins>
      <w:ins w:id="199" w:author="Ory, David" w:date="2018-08-24T15:02:00Z">
        <w:r w:rsidR="009D37A3">
          <w:t xml:space="preserve"> after the improvement that they were not doing before the improvement? Some hypotheses</w:t>
        </w:r>
      </w:ins>
      <w:ins w:id="200" w:author="Ory, David" w:date="2018-08-24T15:03:00Z">
        <w:r w:rsidR="009D37A3">
          <w:t xml:space="preserve"> are as follows</w:t>
        </w:r>
      </w:ins>
      <w:ins w:id="201" w:author="Ory, David" w:date="2018-08-24T15:02:00Z">
        <w:r w:rsidR="009D37A3">
          <w:t>:</w:t>
        </w:r>
      </w:ins>
    </w:p>
    <w:p w14:paraId="5727D29C" w14:textId="4C569DF6" w:rsidR="009D37A3" w:rsidRDefault="009D37A3">
      <w:pPr>
        <w:pStyle w:val="ListParagraph"/>
        <w:numPr>
          <w:ilvl w:val="0"/>
          <w:numId w:val="8"/>
        </w:numPr>
        <w:rPr>
          <w:ins w:id="202" w:author="Ory, David" w:date="2018-08-24T15:03:00Z"/>
        </w:rPr>
        <w:pPrChange w:id="203" w:author="Ory, David" w:date="2018-08-24T15:03:00Z">
          <w:pPr/>
        </w:pPrChange>
      </w:pPr>
      <w:ins w:id="204" w:author="Ory, David" w:date="2018-08-24T15:03:00Z">
        <w:r>
          <w:t>Choosing to travel at a different time of day, e.g., shifting from before the peak hour to the peak hour;</w:t>
        </w:r>
      </w:ins>
    </w:p>
    <w:p w14:paraId="31F6D27D" w14:textId="06AE1361" w:rsidR="009D37A3" w:rsidRDefault="009D37A3">
      <w:pPr>
        <w:pStyle w:val="ListParagraph"/>
        <w:numPr>
          <w:ilvl w:val="0"/>
          <w:numId w:val="8"/>
        </w:numPr>
        <w:rPr>
          <w:ins w:id="205" w:author="Ory, David" w:date="2018-08-24T15:03:00Z"/>
        </w:rPr>
        <w:pPrChange w:id="206" w:author="Ory, David" w:date="2018-08-24T15:03:00Z">
          <w:pPr/>
        </w:pPrChange>
      </w:pPr>
      <w:ins w:id="207" w:author="Ory, David" w:date="2018-08-24T15:03:00Z">
        <w:r>
          <w:t>Choosing to travel on a different route, e.g., using the now faster freeway</w:t>
        </w:r>
      </w:ins>
      <w:ins w:id="208" w:author="Ory, David" w:date="2018-09-06T09:53:00Z">
        <w:r w:rsidR="001F7907">
          <w:t xml:space="preserve"> rather</w:t>
        </w:r>
      </w:ins>
      <w:ins w:id="209" w:author="Ory, David" w:date="2018-08-24T15:03:00Z">
        <w:r>
          <w:t xml:space="preserve"> than a slower, alternate route;</w:t>
        </w:r>
      </w:ins>
    </w:p>
    <w:p w14:paraId="355065C9" w14:textId="6F8F1A65" w:rsidR="009D37A3" w:rsidRDefault="009D37A3">
      <w:pPr>
        <w:pStyle w:val="ListParagraph"/>
        <w:numPr>
          <w:ilvl w:val="0"/>
          <w:numId w:val="8"/>
        </w:numPr>
        <w:rPr>
          <w:ins w:id="210" w:author="Ory, David" w:date="2018-08-24T15:04:00Z"/>
        </w:rPr>
        <w:pPrChange w:id="211" w:author="Ory, David" w:date="2018-08-24T15:03:00Z">
          <w:pPr/>
        </w:pPrChange>
      </w:pPr>
      <w:ins w:id="212" w:author="Ory, David" w:date="2018-08-24T15:04:00Z">
        <w:r>
          <w:t>Choosing to travel more frequently, e.g., going to work rather than telecommuting one day per week;</w:t>
        </w:r>
      </w:ins>
    </w:p>
    <w:p w14:paraId="5FF4853B" w14:textId="5564366B" w:rsidR="009D37A3" w:rsidRDefault="009D37A3">
      <w:pPr>
        <w:pStyle w:val="ListParagraph"/>
        <w:numPr>
          <w:ilvl w:val="0"/>
          <w:numId w:val="8"/>
        </w:numPr>
        <w:rPr>
          <w:ins w:id="213" w:author="Ory, David" w:date="2018-08-24T15:07:00Z"/>
        </w:rPr>
        <w:pPrChange w:id="214" w:author="Ory, David" w:date="2018-08-24T15:03:00Z">
          <w:pPr/>
        </w:pPrChange>
      </w:pPr>
      <w:ins w:id="215" w:author="Ory, David" w:date="2018-08-24T15:04:00Z">
        <w:r>
          <w:t>Choosing to travel by car rather than by public transportation;</w:t>
        </w:r>
      </w:ins>
    </w:p>
    <w:p w14:paraId="00887D1E" w14:textId="13F50E3E" w:rsidR="009D37A3" w:rsidRDefault="009D37A3">
      <w:pPr>
        <w:pStyle w:val="ListParagraph"/>
        <w:numPr>
          <w:ilvl w:val="0"/>
          <w:numId w:val="8"/>
        </w:numPr>
        <w:rPr>
          <w:ins w:id="216" w:author="Ory, David" w:date="2018-08-24T15:04:00Z"/>
        </w:rPr>
        <w:pPrChange w:id="217" w:author="Ory, David" w:date="2018-08-24T15:03:00Z">
          <w:pPr/>
        </w:pPrChange>
      </w:pPr>
      <w:ins w:id="218" w:author="Ory, David" w:date="2018-08-24T15:07:00Z">
        <w:r>
          <w:t>Choosing to travel to a different place now that the roadway has been improved, e.g., to the more distant but newer grocery store; and/or</w:t>
        </w:r>
      </w:ins>
    </w:p>
    <w:p w14:paraId="45ABA69A" w14:textId="2DA925C5" w:rsidR="009D37A3" w:rsidRDefault="009D37A3">
      <w:pPr>
        <w:pStyle w:val="ListParagraph"/>
        <w:numPr>
          <w:ilvl w:val="0"/>
          <w:numId w:val="8"/>
        </w:numPr>
        <w:rPr>
          <w:ins w:id="219" w:author="Ory, David" w:date="2018-08-24T15:04:00Z"/>
        </w:rPr>
        <w:pPrChange w:id="220" w:author="Ory, David" w:date="2018-08-24T15:03:00Z">
          <w:pPr/>
        </w:pPrChange>
      </w:pPr>
      <w:ins w:id="221" w:author="Ory, David" w:date="2018-08-24T15:04:00Z">
        <w:r>
          <w:t>Going to or from land developments that were construct</w:t>
        </w:r>
      </w:ins>
      <w:ins w:id="222" w:author="Ory, David" w:date="2018-08-29T10:10:00Z">
        <w:r w:rsidR="004D3DB8">
          <w:t>ed</w:t>
        </w:r>
      </w:ins>
      <w:ins w:id="223" w:author="Ory, David" w:date="2018-08-24T15:04:00Z">
        <w:r>
          <w:t xml:space="preserve"> following the roadway improvement. </w:t>
        </w:r>
      </w:ins>
    </w:p>
    <w:p w14:paraId="5EDFBADF" w14:textId="47ADF903" w:rsidR="00B9643F" w:rsidRDefault="009D37A3" w:rsidP="009D37A3">
      <w:pPr>
        <w:rPr>
          <w:ins w:id="224" w:author="Ory, David" w:date="2018-08-29T10:12:00Z"/>
        </w:rPr>
      </w:pPr>
      <w:ins w:id="225" w:author="Ory, David" w:date="2018-08-24T15:05:00Z">
        <w:r>
          <w:t xml:space="preserve">For a dated but still useful academic discussion of </w:t>
        </w:r>
      </w:ins>
      <w:ins w:id="226" w:author="Ory, David" w:date="2018-09-06T09:46:00Z">
        <w:r w:rsidR="009D62EE">
          <w:t>the components of induced demand</w:t>
        </w:r>
      </w:ins>
      <w:ins w:id="227" w:author="Ory, David" w:date="2018-08-24T15:05:00Z">
        <w:r>
          <w:t xml:space="preserve">, please </w:t>
        </w:r>
      </w:ins>
      <w:ins w:id="228" w:author="Ory, David" w:date="2018-08-24T15:06:00Z">
        <w:r>
          <w:t xml:space="preserve">see the paper </w:t>
        </w:r>
      </w:ins>
      <w:ins w:id="229" w:author="Ory, David" w:date="2018-08-24T15:07:00Z">
        <w:r>
          <w:fldChar w:fldCharType="begin"/>
        </w:r>
        <w:r>
          <w:instrText xml:space="preserve"> HYPERLINK "http://www.des.ucdavis.edu/faculty/johnston/pub22.htm" </w:instrText>
        </w:r>
        <w:r>
          <w:fldChar w:fldCharType="separate"/>
        </w:r>
        <w:r w:rsidRPr="009D37A3">
          <w:rPr>
            <w:rStyle w:val="Hyperlink"/>
          </w:rPr>
          <w:t xml:space="preserve">“Anatomy of Induced Travel” by </w:t>
        </w:r>
        <w:proofErr w:type="spellStart"/>
        <w:r w:rsidRPr="009D37A3">
          <w:rPr>
            <w:rStyle w:val="Hyperlink"/>
          </w:rPr>
          <w:t>Rodier</w:t>
        </w:r>
        <w:proofErr w:type="spellEnd"/>
        <w:r w:rsidRPr="009D37A3">
          <w:rPr>
            <w:rStyle w:val="Hyperlink"/>
          </w:rPr>
          <w:t xml:space="preserve"> </w:t>
        </w:r>
        <w:r w:rsidRPr="009D37A3">
          <w:rPr>
            <w:rStyle w:val="Hyperlink"/>
            <w:rPrChange w:id="230" w:author="Ory, David" w:date="2018-08-24T15:06:00Z">
              <w:rPr/>
            </w:rPrChange>
          </w:rPr>
          <w:t>et. al.</w:t>
        </w:r>
        <w:r>
          <w:fldChar w:fldCharType="end"/>
        </w:r>
        <w:r>
          <w:t xml:space="preserve"> Of the above behavioral responses, so-called </w:t>
        </w:r>
      </w:ins>
      <w:ins w:id="231" w:author="Ory, David" w:date="2018-08-24T15:08:00Z">
        <w:r>
          <w:t xml:space="preserve">“activity-based” travel models like the one used by </w:t>
        </w:r>
      </w:ins>
      <w:ins w:id="232" w:author="Ory, David" w:date="2018-08-29T10:11:00Z">
        <w:r w:rsidR="004D3DB8">
          <w:t>SANDAG</w:t>
        </w:r>
      </w:ins>
      <w:ins w:id="233" w:author="Ory, David" w:date="2018-08-24T15:08:00Z">
        <w:r>
          <w:t xml:space="preserve"> explicitly capture </w:t>
        </w:r>
      </w:ins>
      <w:ins w:id="234" w:author="Ory, David" w:date="2018-08-29T10:11:00Z">
        <w:r w:rsidR="004D3DB8" w:rsidRPr="00E44DC2">
          <w:t>all</w:t>
        </w:r>
      </w:ins>
      <w:ins w:id="235" w:author="Ory, David" w:date="2018-08-24T15:08:00Z">
        <w:r>
          <w:t xml:space="preserve"> the above behaviors save the last one. Meaning, in </w:t>
        </w:r>
      </w:ins>
      <w:ins w:id="236" w:author="Ory, David" w:date="2018-08-24T15:09:00Z">
        <w:r>
          <w:t>response to the improved accessibility brought about by a roadway widening in a congested corridor, the model will simulate changes in time of day, route, frequency, mode</w:t>
        </w:r>
      </w:ins>
      <w:ins w:id="237" w:author="Ory, David" w:date="2018-08-29T10:14:00Z">
        <w:r w:rsidR="00BF7D48">
          <w:t xml:space="preserve"> (i.e., bus, car, walk, </w:t>
        </w:r>
        <w:proofErr w:type="spellStart"/>
        <w:r w:rsidR="00BF7D48">
          <w:t>etc</w:t>
        </w:r>
        <w:proofErr w:type="spellEnd"/>
        <w:r w:rsidR="00BF7D48">
          <w:t>)</w:t>
        </w:r>
      </w:ins>
      <w:ins w:id="238" w:author="Ory, David" w:date="2018-08-24T15:09:00Z">
        <w:r>
          <w:t>, and location. Depending on the scale of the response, the outcome may be only a very minor reduction in congestion in the corridor</w:t>
        </w:r>
      </w:ins>
      <w:ins w:id="239" w:author="Ory, David" w:date="2018-09-06T09:54:00Z">
        <w:r w:rsidR="001F7907">
          <w:t xml:space="preserve"> (i.e., it will reflect the anecdotal view of induced demand introduced at the beginning of this paper)</w:t>
        </w:r>
      </w:ins>
      <w:ins w:id="240" w:author="Ory, David" w:date="2018-08-24T15:09:00Z">
        <w:r>
          <w:t xml:space="preserve">. </w:t>
        </w:r>
      </w:ins>
      <w:ins w:id="241" w:author="Ory, David" w:date="2018-08-24T15:16:00Z">
        <w:r w:rsidR="00B9643F">
          <w:t xml:space="preserve">The table below matches the above behaviors to the SANDAG model components that represent the behavior in question; the table also includes the </w:t>
        </w:r>
      </w:ins>
      <w:ins w:id="242" w:author="Ory, David" w:date="2018-08-24T15:17:00Z">
        <w:r w:rsidR="00B9643F">
          <w:t xml:space="preserve">broad </w:t>
        </w:r>
      </w:ins>
      <w:ins w:id="243" w:author="Ory, David" w:date="2018-08-24T15:16:00Z">
        <w:r w:rsidR="00B9643F">
          <w:t xml:space="preserve">time frame in which the </w:t>
        </w:r>
      </w:ins>
      <w:ins w:id="244" w:author="Ory, David" w:date="2018-08-29T10:35:00Z">
        <w:r w:rsidR="00A40642">
          <w:t>response</w:t>
        </w:r>
      </w:ins>
      <w:ins w:id="245" w:author="Ory, David" w:date="2018-08-24T15:16:00Z">
        <w:r w:rsidR="00B9643F">
          <w:t xml:space="preserve"> is expected.</w:t>
        </w:r>
      </w:ins>
    </w:p>
    <w:p w14:paraId="114E5343" w14:textId="77777777" w:rsidR="00BF7D48" w:rsidRDefault="00BF7D48" w:rsidP="00BF7D48">
      <w:pPr>
        <w:rPr>
          <w:ins w:id="246" w:author="Ory, David" w:date="2018-08-29T10:12:00Z"/>
        </w:rPr>
      </w:pP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47" w:author="Ory, David" w:date="2018-08-29T10:19:00Z">
          <w:tblPr>
            <w:tblStyle w:val="TableGrid"/>
            <w:tblW w:w="0" w:type="auto"/>
            <w:tblInd w:w="108" w:type="dxa"/>
            <w:tblLook w:val="04A0" w:firstRow="1" w:lastRow="0" w:firstColumn="1" w:lastColumn="0" w:noHBand="0" w:noVBand="1"/>
          </w:tblPr>
        </w:tblPrChange>
      </w:tblPr>
      <w:tblGrid>
        <w:gridCol w:w="3870"/>
        <w:gridCol w:w="2250"/>
        <w:gridCol w:w="3150"/>
        <w:tblGridChange w:id="248">
          <w:tblGrid>
            <w:gridCol w:w="2595"/>
            <w:gridCol w:w="2287"/>
            <w:gridCol w:w="2298"/>
          </w:tblGrid>
        </w:tblGridChange>
      </w:tblGrid>
      <w:tr w:rsidR="00BF7D48" w14:paraId="097BEBDD" w14:textId="77777777" w:rsidTr="00BF7D48">
        <w:trPr>
          <w:trHeight w:val="720"/>
          <w:ins w:id="249" w:author="Ory, David" w:date="2018-08-29T10:12:00Z"/>
        </w:trPr>
        <w:tc>
          <w:tcPr>
            <w:tcW w:w="3870" w:type="dxa"/>
            <w:tcPrChange w:id="250" w:author="Ory, David" w:date="2018-08-29T10:19:00Z">
              <w:tcPr>
                <w:tcW w:w="2595" w:type="dxa"/>
              </w:tcPr>
            </w:tcPrChange>
          </w:tcPr>
          <w:p w14:paraId="04DCF049" w14:textId="76E1E988" w:rsidR="00BF7D48" w:rsidRPr="00BF7D48" w:rsidRDefault="00BF7D48" w:rsidP="00B37E0A">
            <w:pPr>
              <w:rPr>
                <w:ins w:id="251" w:author="Ory, David" w:date="2018-08-29T10:12:00Z"/>
                <w:b/>
                <w:rPrChange w:id="252" w:author="Ory, David" w:date="2018-08-29T10:19:00Z">
                  <w:rPr>
                    <w:ins w:id="253" w:author="Ory, David" w:date="2018-08-29T10:12:00Z"/>
                  </w:rPr>
                </w:rPrChange>
              </w:rPr>
            </w:pPr>
            <w:ins w:id="254" w:author="Ory, David" w:date="2018-08-29T10:13:00Z">
              <w:r w:rsidRPr="00BF7D48">
                <w:rPr>
                  <w:b/>
                  <w:rPrChange w:id="255" w:author="Ory, David" w:date="2018-08-29T10:19:00Z">
                    <w:rPr/>
                  </w:rPrChange>
                </w:rPr>
                <w:t>Response to Increase in Supply</w:t>
              </w:r>
            </w:ins>
          </w:p>
        </w:tc>
        <w:tc>
          <w:tcPr>
            <w:tcW w:w="2250" w:type="dxa"/>
            <w:tcPrChange w:id="256" w:author="Ory, David" w:date="2018-08-29T10:19:00Z">
              <w:tcPr>
                <w:tcW w:w="2287" w:type="dxa"/>
              </w:tcPr>
            </w:tcPrChange>
          </w:tcPr>
          <w:p w14:paraId="2AFAC3D0" w14:textId="77777777" w:rsidR="00BF7D48" w:rsidRPr="00BF7D48" w:rsidRDefault="00BF7D48" w:rsidP="00B37E0A">
            <w:pPr>
              <w:rPr>
                <w:ins w:id="257" w:author="Ory, David" w:date="2018-08-29T10:12:00Z"/>
                <w:b/>
                <w:rPrChange w:id="258" w:author="Ory, David" w:date="2018-08-29T10:19:00Z">
                  <w:rPr>
                    <w:ins w:id="259" w:author="Ory, David" w:date="2018-08-29T10:12:00Z"/>
                  </w:rPr>
                </w:rPrChange>
              </w:rPr>
            </w:pPr>
            <w:ins w:id="260" w:author="Ory, David" w:date="2018-08-29T10:12:00Z">
              <w:r w:rsidRPr="00BF7D48">
                <w:rPr>
                  <w:b/>
                  <w:rPrChange w:id="261" w:author="Ory, David" w:date="2018-08-29T10:19:00Z">
                    <w:rPr/>
                  </w:rPrChange>
                </w:rPr>
                <w:t>Timeframe of Change</w:t>
              </w:r>
            </w:ins>
          </w:p>
        </w:tc>
        <w:tc>
          <w:tcPr>
            <w:tcW w:w="3150" w:type="dxa"/>
            <w:tcPrChange w:id="262" w:author="Ory, David" w:date="2018-08-29T10:19:00Z">
              <w:tcPr>
                <w:tcW w:w="2298" w:type="dxa"/>
              </w:tcPr>
            </w:tcPrChange>
          </w:tcPr>
          <w:p w14:paraId="7136CB3E" w14:textId="4707F622" w:rsidR="00BF7D48" w:rsidRPr="00BF7D48" w:rsidRDefault="00BF7D48" w:rsidP="00B37E0A">
            <w:pPr>
              <w:rPr>
                <w:ins w:id="263" w:author="Ory, David" w:date="2018-08-29T10:12:00Z"/>
                <w:b/>
                <w:rPrChange w:id="264" w:author="Ory, David" w:date="2018-08-29T10:19:00Z">
                  <w:rPr>
                    <w:ins w:id="265" w:author="Ory, David" w:date="2018-08-29T10:12:00Z"/>
                  </w:rPr>
                </w:rPrChange>
              </w:rPr>
            </w:pPr>
            <w:ins w:id="266" w:author="Ory, David" w:date="2018-08-29T10:13:00Z">
              <w:r w:rsidRPr="00BF7D48">
                <w:rPr>
                  <w:b/>
                  <w:rPrChange w:id="267" w:author="Ory, David" w:date="2018-08-29T10:19:00Z">
                    <w:rPr/>
                  </w:rPrChange>
                </w:rPr>
                <w:t>SANDAG</w:t>
              </w:r>
            </w:ins>
            <w:ins w:id="268" w:author="Ory, David" w:date="2018-08-29T10:16:00Z">
              <w:r w:rsidRPr="00BF7D48">
                <w:rPr>
                  <w:b/>
                  <w:rPrChange w:id="269" w:author="Ory, David" w:date="2018-08-29T10:19:00Z">
                    <w:rPr/>
                  </w:rPrChange>
                </w:rPr>
                <w:t xml:space="preserve"> Travel Model</w:t>
              </w:r>
            </w:ins>
            <w:ins w:id="270" w:author="Ory, David" w:date="2018-08-29T10:13:00Z">
              <w:r w:rsidRPr="00BF7D48">
                <w:rPr>
                  <w:b/>
                  <w:rPrChange w:id="271" w:author="Ory, David" w:date="2018-08-29T10:19:00Z">
                    <w:rPr/>
                  </w:rPrChange>
                </w:rPr>
                <w:t xml:space="preserve"> Component</w:t>
              </w:r>
            </w:ins>
            <w:ins w:id="272" w:author="Ory, David" w:date="2018-08-29T10:17:00Z">
              <w:r w:rsidRPr="00BF7D48">
                <w:rPr>
                  <w:b/>
                  <w:rPrChange w:id="273" w:author="Ory, David" w:date="2018-08-29T10:19:00Z">
                    <w:rPr/>
                  </w:rPrChange>
                </w:rPr>
                <w:t>(s)</w:t>
              </w:r>
            </w:ins>
          </w:p>
        </w:tc>
      </w:tr>
      <w:tr w:rsidR="00BF7D48" w14:paraId="559B0843" w14:textId="77777777" w:rsidTr="00BF7D48">
        <w:trPr>
          <w:trHeight w:val="720"/>
          <w:ins w:id="274" w:author="Ory, David" w:date="2018-08-29T10:12:00Z"/>
        </w:trPr>
        <w:tc>
          <w:tcPr>
            <w:tcW w:w="3870" w:type="dxa"/>
            <w:tcPrChange w:id="275" w:author="Ory, David" w:date="2018-08-29T10:19:00Z">
              <w:tcPr>
                <w:tcW w:w="2595" w:type="dxa"/>
              </w:tcPr>
            </w:tcPrChange>
          </w:tcPr>
          <w:p w14:paraId="7214230C" w14:textId="12DA11DB" w:rsidR="00BF7D48" w:rsidRDefault="00BF7D48" w:rsidP="00B37E0A">
            <w:pPr>
              <w:rPr>
                <w:ins w:id="276" w:author="Ory, David" w:date="2018-08-29T10:12:00Z"/>
              </w:rPr>
            </w:pPr>
            <w:ins w:id="277" w:author="Ory, David" w:date="2018-08-29T10:13:00Z">
              <w:r>
                <w:t>Travel at a different time of day</w:t>
              </w:r>
            </w:ins>
            <w:ins w:id="278" w:author="Ory, David" w:date="2018-08-29T10:17:00Z">
              <w:r>
                <w:t xml:space="preserve"> or on a different day</w:t>
              </w:r>
            </w:ins>
          </w:p>
        </w:tc>
        <w:tc>
          <w:tcPr>
            <w:tcW w:w="2250" w:type="dxa"/>
            <w:tcPrChange w:id="279" w:author="Ory, David" w:date="2018-08-29T10:19:00Z">
              <w:tcPr>
                <w:tcW w:w="2287" w:type="dxa"/>
              </w:tcPr>
            </w:tcPrChange>
          </w:tcPr>
          <w:p w14:paraId="0991722F" w14:textId="64299558" w:rsidR="00BF7D48" w:rsidRDefault="00BF7D48" w:rsidP="00B37E0A">
            <w:pPr>
              <w:rPr>
                <w:ins w:id="280" w:author="Ory, David" w:date="2018-08-29T10:12:00Z"/>
              </w:rPr>
            </w:pPr>
            <w:ins w:id="281" w:author="Ory, David" w:date="2018-08-29T10:15:00Z">
              <w:r>
                <w:t xml:space="preserve">Short (within weeks of the </w:t>
              </w:r>
            </w:ins>
            <w:ins w:id="282" w:author="Ory, David" w:date="2018-08-29T10:36:00Z">
              <w:r w:rsidR="00A40642">
                <w:t>improvement</w:t>
              </w:r>
            </w:ins>
            <w:ins w:id="283" w:author="Ory, David" w:date="2018-08-29T10:19:00Z">
              <w:r>
                <w:t>)</w:t>
              </w:r>
            </w:ins>
          </w:p>
        </w:tc>
        <w:tc>
          <w:tcPr>
            <w:tcW w:w="3150" w:type="dxa"/>
            <w:tcPrChange w:id="284" w:author="Ory, David" w:date="2018-08-29T10:19:00Z">
              <w:tcPr>
                <w:tcW w:w="2298" w:type="dxa"/>
              </w:tcPr>
            </w:tcPrChange>
          </w:tcPr>
          <w:p w14:paraId="2BD61B10" w14:textId="25432023" w:rsidR="00BF7D48" w:rsidRDefault="00BF7D48" w:rsidP="00B37E0A">
            <w:pPr>
              <w:rPr>
                <w:ins w:id="285" w:author="Ory, David" w:date="2018-08-29T10:12:00Z"/>
              </w:rPr>
            </w:pPr>
            <w:ins w:id="286" w:author="Ory, David" w:date="2018-08-29T10:17:00Z">
              <w:r>
                <w:t>Scheduling, Daily Activity Pattern</w:t>
              </w:r>
            </w:ins>
          </w:p>
        </w:tc>
      </w:tr>
      <w:tr w:rsidR="00BF7D48" w14:paraId="1D852D8F" w14:textId="77777777" w:rsidTr="00BF7D48">
        <w:trPr>
          <w:trHeight w:val="720"/>
          <w:ins w:id="287" w:author="Ory, David" w:date="2018-08-29T10:12:00Z"/>
        </w:trPr>
        <w:tc>
          <w:tcPr>
            <w:tcW w:w="3870" w:type="dxa"/>
            <w:tcPrChange w:id="288" w:author="Ory, David" w:date="2018-08-29T10:19:00Z">
              <w:tcPr>
                <w:tcW w:w="2595" w:type="dxa"/>
              </w:tcPr>
            </w:tcPrChange>
          </w:tcPr>
          <w:p w14:paraId="3798C9DB" w14:textId="514B1F42" w:rsidR="00BF7D48" w:rsidRDefault="00BF7D48" w:rsidP="00B37E0A">
            <w:pPr>
              <w:rPr>
                <w:ins w:id="289" w:author="Ory, David" w:date="2018-08-29T10:12:00Z"/>
              </w:rPr>
            </w:pPr>
            <w:ins w:id="290" w:author="Ory, David" w:date="2018-08-29T10:13:00Z">
              <w:r>
                <w:t>Travel on a different route</w:t>
              </w:r>
            </w:ins>
          </w:p>
        </w:tc>
        <w:tc>
          <w:tcPr>
            <w:tcW w:w="2250" w:type="dxa"/>
            <w:tcPrChange w:id="291" w:author="Ory, David" w:date="2018-08-29T10:19:00Z">
              <w:tcPr>
                <w:tcW w:w="2287" w:type="dxa"/>
              </w:tcPr>
            </w:tcPrChange>
          </w:tcPr>
          <w:p w14:paraId="7B84B663" w14:textId="42E2BDCF" w:rsidR="00BF7D48" w:rsidRDefault="00BF7D48" w:rsidP="00B37E0A">
            <w:pPr>
              <w:rPr>
                <w:ins w:id="292" w:author="Ory, David" w:date="2018-08-29T10:12:00Z"/>
              </w:rPr>
            </w:pPr>
            <w:ins w:id="293" w:author="Ory, David" w:date="2018-08-29T10:15:00Z">
              <w:r>
                <w:t>Short</w:t>
              </w:r>
            </w:ins>
          </w:p>
        </w:tc>
        <w:tc>
          <w:tcPr>
            <w:tcW w:w="3150" w:type="dxa"/>
            <w:tcPrChange w:id="294" w:author="Ory, David" w:date="2018-08-29T10:19:00Z">
              <w:tcPr>
                <w:tcW w:w="2298" w:type="dxa"/>
              </w:tcPr>
            </w:tcPrChange>
          </w:tcPr>
          <w:p w14:paraId="2D560062" w14:textId="0450DC03" w:rsidR="00BF7D48" w:rsidRDefault="00BF7D48" w:rsidP="00B37E0A">
            <w:pPr>
              <w:rPr>
                <w:ins w:id="295" w:author="Ory, David" w:date="2018-08-29T10:12:00Z"/>
              </w:rPr>
            </w:pPr>
            <w:ins w:id="296" w:author="Ory, David" w:date="2018-08-29T10:17:00Z">
              <w:r>
                <w:t>Assignment</w:t>
              </w:r>
            </w:ins>
          </w:p>
        </w:tc>
      </w:tr>
      <w:tr w:rsidR="00BF7D48" w14:paraId="51FB14DB" w14:textId="77777777" w:rsidTr="00BF7D48">
        <w:trPr>
          <w:trHeight w:val="720"/>
          <w:ins w:id="297" w:author="Ory, David" w:date="2018-08-29T10:12:00Z"/>
        </w:trPr>
        <w:tc>
          <w:tcPr>
            <w:tcW w:w="3870" w:type="dxa"/>
            <w:tcPrChange w:id="298" w:author="Ory, David" w:date="2018-08-29T10:19:00Z">
              <w:tcPr>
                <w:tcW w:w="2595" w:type="dxa"/>
              </w:tcPr>
            </w:tcPrChange>
          </w:tcPr>
          <w:p w14:paraId="19317D46" w14:textId="181D5596" w:rsidR="00BF7D48" w:rsidRDefault="00BF7D48" w:rsidP="00B37E0A">
            <w:pPr>
              <w:rPr>
                <w:ins w:id="299" w:author="Ory, David" w:date="2018-08-29T10:12:00Z"/>
              </w:rPr>
            </w:pPr>
            <w:ins w:id="300" w:author="Ory, David" w:date="2018-08-29T10:13:00Z">
              <w:r>
                <w:t>Travel more frequently</w:t>
              </w:r>
            </w:ins>
          </w:p>
        </w:tc>
        <w:tc>
          <w:tcPr>
            <w:tcW w:w="2250" w:type="dxa"/>
            <w:tcPrChange w:id="301" w:author="Ory, David" w:date="2018-08-29T10:19:00Z">
              <w:tcPr>
                <w:tcW w:w="2287" w:type="dxa"/>
              </w:tcPr>
            </w:tcPrChange>
          </w:tcPr>
          <w:p w14:paraId="1A9FB45C" w14:textId="757CA8EC" w:rsidR="00BF7D48" w:rsidRDefault="00BF7D48" w:rsidP="00B37E0A">
            <w:pPr>
              <w:rPr>
                <w:ins w:id="302" w:author="Ory, David" w:date="2018-08-29T10:12:00Z"/>
              </w:rPr>
            </w:pPr>
            <w:ins w:id="303" w:author="Ory, David" w:date="2018-08-29T10:15:00Z">
              <w:r>
                <w:t>Short</w:t>
              </w:r>
            </w:ins>
          </w:p>
        </w:tc>
        <w:tc>
          <w:tcPr>
            <w:tcW w:w="3150" w:type="dxa"/>
            <w:tcPrChange w:id="304" w:author="Ory, David" w:date="2018-08-29T10:19:00Z">
              <w:tcPr>
                <w:tcW w:w="2298" w:type="dxa"/>
              </w:tcPr>
            </w:tcPrChange>
          </w:tcPr>
          <w:p w14:paraId="7BD6DD4C" w14:textId="40DBEB48" w:rsidR="00BF7D48" w:rsidRDefault="00BF7D48" w:rsidP="00B37E0A">
            <w:pPr>
              <w:rPr>
                <w:ins w:id="305" w:author="Ory, David" w:date="2018-08-29T10:12:00Z"/>
              </w:rPr>
            </w:pPr>
            <w:ins w:id="306" w:author="Ory, David" w:date="2018-08-29T10:17:00Z">
              <w:r>
                <w:t>Daily Activity Pattern, Tour Generation, Stop Frequency</w:t>
              </w:r>
            </w:ins>
          </w:p>
        </w:tc>
      </w:tr>
      <w:tr w:rsidR="00BF7D48" w14:paraId="1F776B18" w14:textId="77777777" w:rsidTr="00BF7D48">
        <w:trPr>
          <w:trHeight w:val="720"/>
          <w:ins w:id="307" w:author="Ory, David" w:date="2018-08-29T10:12:00Z"/>
        </w:trPr>
        <w:tc>
          <w:tcPr>
            <w:tcW w:w="3870" w:type="dxa"/>
            <w:tcPrChange w:id="308" w:author="Ory, David" w:date="2018-08-29T10:19:00Z">
              <w:tcPr>
                <w:tcW w:w="2595" w:type="dxa"/>
              </w:tcPr>
            </w:tcPrChange>
          </w:tcPr>
          <w:p w14:paraId="285C062D" w14:textId="2A59E3A3" w:rsidR="00BF7D48" w:rsidRDefault="00BF7D48" w:rsidP="00B37E0A">
            <w:pPr>
              <w:rPr>
                <w:ins w:id="309" w:author="Ory, David" w:date="2018-08-29T10:12:00Z"/>
              </w:rPr>
            </w:pPr>
            <w:ins w:id="310" w:author="Ory, David" w:date="2018-08-29T10:13:00Z">
              <w:r>
                <w:t>Travel by a different travel mode</w:t>
              </w:r>
            </w:ins>
          </w:p>
        </w:tc>
        <w:tc>
          <w:tcPr>
            <w:tcW w:w="2250" w:type="dxa"/>
            <w:tcPrChange w:id="311" w:author="Ory, David" w:date="2018-08-29T10:19:00Z">
              <w:tcPr>
                <w:tcW w:w="2287" w:type="dxa"/>
              </w:tcPr>
            </w:tcPrChange>
          </w:tcPr>
          <w:p w14:paraId="6D65C669" w14:textId="11A9A65C" w:rsidR="00BF7D48" w:rsidRDefault="00BF7D48" w:rsidP="00B37E0A">
            <w:pPr>
              <w:rPr>
                <w:ins w:id="312" w:author="Ory, David" w:date="2018-08-29T10:12:00Z"/>
              </w:rPr>
            </w:pPr>
            <w:ins w:id="313" w:author="Ory, David" w:date="2018-08-29T10:15:00Z">
              <w:r>
                <w:t>Short</w:t>
              </w:r>
            </w:ins>
          </w:p>
        </w:tc>
        <w:tc>
          <w:tcPr>
            <w:tcW w:w="3150" w:type="dxa"/>
            <w:tcPrChange w:id="314" w:author="Ory, David" w:date="2018-08-29T10:19:00Z">
              <w:tcPr>
                <w:tcW w:w="2298" w:type="dxa"/>
              </w:tcPr>
            </w:tcPrChange>
          </w:tcPr>
          <w:p w14:paraId="747990B8" w14:textId="04845365" w:rsidR="00BF7D48" w:rsidRDefault="00BF7D48" w:rsidP="00B37E0A">
            <w:pPr>
              <w:rPr>
                <w:ins w:id="315" w:author="Ory, David" w:date="2018-08-29T10:12:00Z"/>
              </w:rPr>
            </w:pPr>
            <w:ins w:id="316" w:author="Ory, David" w:date="2018-08-29T10:17:00Z">
              <w:r>
                <w:t>Mode Choice</w:t>
              </w:r>
            </w:ins>
          </w:p>
        </w:tc>
      </w:tr>
      <w:tr w:rsidR="00BF7D48" w14:paraId="6427746F" w14:textId="77777777" w:rsidTr="00BF7D48">
        <w:trPr>
          <w:trHeight w:val="720"/>
          <w:ins w:id="317" w:author="Ory, David" w:date="2018-08-29T10:12:00Z"/>
        </w:trPr>
        <w:tc>
          <w:tcPr>
            <w:tcW w:w="3870" w:type="dxa"/>
            <w:tcPrChange w:id="318" w:author="Ory, David" w:date="2018-08-29T10:19:00Z">
              <w:tcPr>
                <w:tcW w:w="2595" w:type="dxa"/>
              </w:tcPr>
            </w:tcPrChange>
          </w:tcPr>
          <w:p w14:paraId="43543BD4" w14:textId="45ECFCA4" w:rsidR="00BF7D48" w:rsidRDefault="00BF7D48" w:rsidP="00B37E0A">
            <w:pPr>
              <w:rPr>
                <w:ins w:id="319" w:author="Ory, David" w:date="2018-08-29T10:12:00Z"/>
              </w:rPr>
            </w:pPr>
            <w:ins w:id="320" w:author="Ory, David" w:date="2018-08-29T10:14:00Z">
              <w:r>
                <w:lastRenderedPageBreak/>
                <w:t>Travel to a different place (e.g., grocery store)</w:t>
              </w:r>
            </w:ins>
          </w:p>
        </w:tc>
        <w:tc>
          <w:tcPr>
            <w:tcW w:w="2250" w:type="dxa"/>
            <w:tcPrChange w:id="321" w:author="Ory, David" w:date="2018-08-29T10:19:00Z">
              <w:tcPr>
                <w:tcW w:w="2287" w:type="dxa"/>
              </w:tcPr>
            </w:tcPrChange>
          </w:tcPr>
          <w:p w14:paraId="11881221" w14:textId="6446F753" w:rsidR="00BF7D48" w:rsidRDefault="00BF7D48" w:rsidP="00B37E0A">
            <w:pPr>
              <w:rPr>
                <w:ins w:id="322" w:author="Ory, David" w:date="2018-08-29T10:12:00Z"/>
              </w:rPr>
            </w:pPr>
            <w:ins w:id="323" w:author="Ory, David" w:date="2018-08-29T10:15:00Z">
              <w:r>
                <w:t>Short</w:t>
              </w:r>
            </w:ins>
          </w:p>
        </w:tc>
        <w:tc>
          <w:tcPr>
            <w:tcW w:w="3150" w:type="dxa"/>
            <w:tcPrChange w:id="324" w:author="Ory, David" w:date="2018-08-29T10:19:00Z">
              <w:tcPr>
                <w:tcW w:w="2298" w:type="dxa"/>
              </w:tcPr>
            </w:tcPrChange>
          </w:tcPr>
          <w:p w14:paraId="2C2C34DC" w14:textId="28573C59" w:rsidR="00BF7D48" w:rsidRDefault="00BF7D48" w:rsidP="00B37E0A">
            <w:pPr>
              <w:rPr>
                <w:ins w:id="325" w:author="Ory, David" w:date="2018-08-29T10:12:00Z"/>
              </w:rPr>
            </w:pPr>
            <w:ins w:id="326" w:author="Ory, David" w:date="2018-08-29T10:17:00Z">
              <w:r>
                <w:t>Activity Location Choice</w:t>
              </w:r>
            </w:ins>
          </w:p>
        </w:tc>
      </w:tr>
      <w:tr w:rsidR="00BF7D48" w14:paraId="031E6DA3" w14:textId="77777777" w:rsidTr="00BF7D48">
        <w:trPr>
          <w:trHeight w:val="720"/>
          <w:ins w:id="327" w:author="Ory, David" w:date="2018-08-29T10:12:00Z"/>
        </w:trPr>
        <w:tc>
          <w:tcPr>
            <w:tcW w:w="3870" w:type="dxa"/>
            <w:tcPrChange w:id="328" w:author="Ory, David" w:date="2018-08-29T10:19:00Z">
              <w:tcPr>
                <w:tcW w:w="2595" w:type="dxa"/>
              </w:tcPr>
            </w:tcPrChange>
          </w:tcPr>
          <w:p w14:paraId="58AAAF86" w14:textId="08975364" w:rsidR="00BF7D48" w:rsidRDefault="00BF7D48" w:rsidP="00B37E0A">
            <w:pPr>
              <w:rPr>
                <w:ins w:id="329" w:author="Ory, David" w:date="2018-08-29T10:12:00Z"/>
              </w:rPr>
            </w:pPr>
            <w:ins w:id="330" w:author="Ory, David" w:date="2018-08-29T10:14:00Z">
              <w:r>
                <w:t>Choose to work or go to school in a different place</w:t>
              </w:r>
            </w:ins>
          </w:p>
        </w:tc>
        <w:tc>
          <w:tcPr>
            <w:tcW w:w="2250" w:type="dxa"/>
            <w:tcPrChange w:id="331" w:author="Ory, David" w:date="2018-08-29T10:19:00Z">
              <w:tcPr>
                <w:tcW w:w="2287" w:type="dxa"/>
              </w:tcPr>
            </w:tcPrChange>
          </w:tcPr>
          <w:p w14:paraId="271C826B" w14:textId="4D2FE3BE" w:rsidR="00BF7D48" w:rsidRDefault="00BF7D48" w:rsidP="00B37E0A">
            <w:pPr>
              <w:rPr>
                <w:ins w:id="332" w:author="Ory, David" w:date="2018-08-29T10:12:00Z"/>
              </w:rPr>
            </w:pPr>
            <w:ins w:id="333" w:author="Ory, David" w:date="2018-08-29T10:15:00Z">
              <w:r>
                <w:t xml:space="preserve">Medium (within </w:t>
              </w:r>
            </w:ins>
            <w:ins w:id="334" w:author="Ory, David" w:date="2018-08-29T10:16:00Z">
              <w:r>
                <w:t xml:space="preserve">months of the </w:t>
              </w:r>
            </w:ins>
            <w:ins w:id="335" w:author="Ory, David" w:date="2018-08-29T10:36:00Z">
              <w:r w:rsidR="00A40642">
                <w:t>improvement</w:t>
              </w:r>
            </w:ins>
            <w:ins w:id="336" w:author="Ory, David" w:date="2018-08-29T10:19:00Z">
              <w:r>
                <w:t>)</w:t>
              </w:r>
            </w:ins>
          </w:p>
        </w:tc>
        <w:tc>
          <w:tcPr>
            <w:tcW w:w="3150" w:type="dxa"/>
            <w:tcPrChange w:id="337" w:author="Ory, David" w:date="2018-08-29T10:19:00Z">
              <w:tcPr>
                <w:tcW w:w="2298" w:type="dxa"/>
              </w:tcPr>
            </w:tcPrChange>
          </w:tcPr>
          <w:p w14:paraId="0BC41B71" w14:textId="10DEBE92" w:rsidR="00BF7D48" w:rsidRDefault="00BF7D48" w:rsidP="00B37E0A">
            <w:pPr>
              <w:rPr>
                <w:ins w:id="338" w:author="Ory, David" w:date="2018-08-29T10:12:00Z"/>
              </w:rPr>
            </w:pPr>
            <w:ins w:id="339" w:author="Ory, David" w:date="2018-08-29T10:17:00Z">
              <w:r>
                <w:t>Work or School Location Choice</w:t>
              </w:r>
            </w:ins>
          </w:p>
        </w:tc>
      </w:tr>
      <w:tr w:rsidR="00BF7D48" w14:paraId="19493314" w14:textId="77777777" w:rsidTr="00BF7D48">
        <w:trPr>
          <w:trHeight w:val="720"/>
          <w:ins w:id="340" w:author="Ory, David" w:date="2018-08-29T10:12:00Z"/>
        </w:trPr>
        <w:tc>
          <w:tcPr>
            <w:tcW w:w="3870" w:type="dxa"/>
            <w:tcPrChange w:id="341" w:author="Ory, David" w:date="2018-08-29T10:19:00Z">
              <w:tcPr>
                <w:tcW w:w="2595" w:type="dxa"/>
              </w:tcPr>
            </w:tcPrChange>
          </w:tcPr>
          <w:p w14:paraId="4160A7B5" w14:textId="475EA63A" w:rsidR="00BF7D48" w:rsidRDefault="00BF7D48" w:rsidP="00B37E0A">
            <w:pPr>
              <w:rPr>
                <w:ins w:id="342" w:author="Ory, David" w:date="2018-08-29T10:12:00Z"/>
              </w:rPr>
            </w:pPr>
            <w:ins w:id="343" w:author="Ory, David" w:date="2018-08-29T10:15:00Z">
              <w:r>
                <w:t xml:space="preserve">Travel to a new place </w:t>
              </w:r>
            </w:ins>
          </w:p>
        </w:tc>
        <w:tc>
          <w:tcPr>
            <w:tcW w:w="2250" w:type="dxa"/>
            <w:tcPrChange w:id="344" w:author="Ory, David" w:date="2018-08-29T10:19:00Z">
              <w:tcPr>
                <w:tcW w:w="2287" w:type="dxa"/>
              </w:tcPr>
            </w:tcPrChange>
          </w:tcPr>
          <w:p w14:paraId="340EAC04" w14:textId="119E5BCD" w:rsidR="00BF7D48" w:rsidRDefault="00BF7D48" w:rsidP="00B37E0A">
            <w:pPr>
              <w:rPr>
                <w:ins w:id="345" w:author="Ory, David" w:date="2018-08-29T10:12:00Z"/>
              </w:rPr>
            </w:pPr>
            <w:ins w:id="346" w:author="Ory, David" w:date="2018-08-29T10:16:00Z">
              <w:r>
                <w:t xml:space="preserve">Long (within years of the </w:t>
              </w:r>
            </w:ins>
            <w:ins w:id="347" w:author="Ory, David" w:date="2018-08-29T10:36:00Z">
              <w:r w:rsidR="00A40642">
                <w:t>improvement</w:t>
              </w:r>
            </w:ins>
            <w:ins w:id="348" w:author="Ory, David" w:date="2018-08-29T10:19:00Z">
              <w:r>
                <w:t>)</w:t>
              </w:r>
            </w:ins>
          </w:p>
        </w:tc>
        <w:tc>
          <w:tcPr>
            <w:tcW w:w="3150" w:type="dxa"/>
            <w:tcPrChange w:id="349" w:author="Ory, David" w:date="2018-08-29T10:19:00Z">
              <w:tcPr>
                <w:tcW w:w="2298" w:type="dxa"/>
              </w:tcPr>
            </w:tcPrChange>
          </w:tcPr>
          <w:p w14:paraId="31E9D717" w14:textId="4E91DBBD" w:rsidR="00BF7D48" w:rsidRDefault="00BF7D48" w:rsidP="00B37E0A">
            <w:pPr>
              <w:rPr>
                <w:ins w:id="350" w:author="Ory, David" w:date="2018-08-29T10:12:00Z"/>
              </w:rPr>
            </w:pPr>
            <w:ins w:id="351" w:author="Ory, David" w:date="2018-08-29T10:17:00Z">
              <w:r>
                <w:t>N/A</w:t>
              </w:r>
            </w:ins>
          </w:p>
        </w:tc>
      </w:tr>
    </w:tbl>
    <w:p w14:paraId="28394EB9" w14:textId="77777777" w:rsidR="00BF7D48" w:rsidRDefault="00BF7D48" w:rsidP="00BF7D48">
      <w:pPr>
        <w:ind w:left="405"/>
        <w:rPr>
          <w:ins w:id="352" w:author="Ory, David" w:date="2018-08-29T10:12:00Z"/>
        </w:rPr>
      </w:pPr>
    </w:p>
    <w:p w14:paraId="037324EC" w14:textId="3E1109C6" w:rsidR="00BF7D48" w:rsidRDefault="009D37A3" w:rsidP="009D37A3">
      <w:pPr>
        <w:rPr>
          <w:ins w:id="353" w:author="Ory, David" w:date="2018-08-29T10:12:00Z"/>
        </w:rPr>
      </w:pPr>
      <w:ins w:id="354" w:author="Ory, David" w:date="2018-08-24T15:11:00Z">
        <w:r>
          <w:t xml:space="preserve">The relationship between land use and transportation accessibility is complicated and </w:t>
        </w:r>
      </w:ins>
      <w:ins w:id="355" w:author="Ory, David" w:date="2018-08-24T15:12:00Z">
        <w:r>
          <w:t xml:space="preserve">not explicitly represented in SANDAG’s </w:t>
        </w:r>
      </w:ins>
      <w:ins w:id="356" w:author="Ory, David" w:date="2018-08-29T10:19:00Z">
        <w:r w:rsidR="00BF7D48">
          <w:t>travel model</w:t>
        </w:r>
      </w:ins>
      <w:ins w:id="357" w:author="Ory, David" w:date="2018-08-24T15:12:00Z">
        <w:r>
          <w:t xml:space="preserve">. However, the SANDAG planning process does consider </w:t>
        </w:r>
        <w:r w:rsidR="00B9643F">
          <w:t xml:space="preserve">the land development plans of local jurisdictions and these plans are often made in concert with planned or expected transportation </w:t>
        </w:r>
      </w:ins>
      <w:bookmarkStart w:id="358" w:name="_GoBack"/>
      <w:bookmarkEnd w:id="358"/>
      <w:ins w:id="359" w:author="Ory, David" w:date="2018-08-24T15:13:00Z">
        <w:r w:rsidR="00B9643F">
          <w:t>improvement</w:t>
        </w:r>
      </w:ins>
      <w:ins w:id="360" w:author="Ory, David" w:date="2018-08-29T10:20:00Z">
        <w:r w:rsidR="00BF7D48">
          <w:t>s</w:t>
        </w:r>
      </w:ins>
      <w:ins w:id="361" w:author="Ory, David" w:date="2018-08-24T15:13:00Z">
        <w:r w:rsidR="00B9643F">
          <w:t xml:space="preserve">. For example, a city may increase the allowable intensity of land surrounding a proposed light rail station. Or, a city may approve a large residential development after funding </w:t>
        </w:r>
      </w:ins>
      <w:ins w:id="362" w:author="Ory, David" w:date="2018-08-29T10:20:00Z">
        <w:r w:rsidR="00BF7D48">
          <w:t>h</w:t>
        </w:r>
      </w:ins>
      <w:ins w:id="363" w:author="Ory, David" w:date="2018-08-24T15:13:00Z">
        <w:r w:rsidR="00B9643F">
          <w:t>as been allocated to extend or widen a freeway. Importantly, cit</w:t>
        </w:r>
      </w:ins>
      <w:ins w:id="364" w:author="Ory, David" w:date="2018-08-24T15:14:00Z">
        <w:r w:rsidR="00B9643F">
          <w:t>ies are not compelled to act when infrastructure is improved (which is</w:t>
        </w:r>
      </w:ins>
      <w:ins w:id="365" w:author="Ory, David" w:date="2018-09-06T09:48:00Z">
        <w:r w:rsidR="001F7907">
          <w:t xml:space="preserve"> one reason</w:t>
        </w:r>
      </w:ins>
      <w:ins w:id="366" w:author="Ory, David" w:date="2018-08-24T15:14:00Z">
        <w:r w:rsidR="00B9643F">
          <w:t xml:space="preserve"> why modeling the relationship is difficult). For example, extending a light rail line to a wealthy residential community rarely motivates the city to change their zoning to accommodate more intense development.</w:t>
        </w:r>
      </w:ins>
      <w:ins w:id="367" w:author="Ory, David" w:date="2018-08-24T15:18:00Z">
        <w:r w:rsidR="00B9643F">
          <w:t xml:space="preserve"> Given California’s preference for local land use control, the approach of reflecting local government</w:t>
        </w:r>
      </w:ins>
      <w:ins w:id="368" w:author="Ory, David" w:date="2018-08-29T10:37:00Z">
        <w:r w:rsidR="00A40642">
          <w:t>’</w:t>
        </w:r>
      </w:ins>
      <w:ins w:id="369" w:author="Ory, David" w:date="2018-08-24T15:18:00Z">
        <w:r w:rsidR="00A40642">
          <w:t xml:space="preserve">s land use preferences </w:t>
        </w:r>
        <w:r w:rsidR="00B9643F">
          <w:t xml:space="preserve">in long range plans and assuming those plans are made with awareness of upcoming infrastructure changes is prudent and adequately reflects the </w:t>
        </w:r>
      </w:ins>
      <w:ins w:id="370" w:author="Ory, David" w:date="2018-08-24T15:19:00Z">
        <w:r w:rsidR="00B9643F">
          <w:t xml:space="preserve">impact of infrastructure changes on land use changes. </w:t>
        </w:r>
      </w:ins>
      <w:ins w:id="371" w:author="Ory, David" w:date="2018-08-24T15:07:00Z">
        <w:r>
          <w:t xml:space="preserve">  </w:t>
        </w:r>
      </w:ins>
      <w:ins w:id="372" w:author="Ory, David" w:date="2018-08-24T15:06:00Z">
        <w:r>
          <w:t xml:space="preserve"> </w:t>
        </w:r>
      </w:ins>
      <w:ins w:id="373" w:author="Ory, David" w:date="2018-08-24T15:07:00Z">
        <w:r>
          <w:t xml:space="preserve"> </w:t>
        </w:r>
      </w:ins>
    </w:p>
    <w:p w14:paraId="120091B7" w14:textId="77777777" w:rsidR="00BF7D48" w:rsidRDefault="00BF7D48" w:rsidP="009D37A3">
      <w:pPr>
        <w:rPr>
          <w:ins w:id="374" w:author="Ory, David" w:date="2018-08-24T15:20:00Z"/>
        </w:rPr>
      </w:pPr>
    </w:p>
    <w:p w14:paraId="164D4E29" w14:textId="7AA79EF8" w:rsidR="0072496B" w:rsidRPr="005D3C37" w:rsidDel="00F813DC" w:rsidRDefault="0072496B">
      <w:pPr>
        <w:ind w:left="720"/>
        <w:rPr>
          <w:del w:id="375" w:author="Ory, David" w:date="2018-08-24T14:25:00Z"/>
          <w:rFonts w:cs="Segoe UI"/>
          <w:rPrChange w:id="376" w:author="Ory, David" w:date="2018-08-29T10:28:00Z">
            <w:rPr>
              <w:del w:id="377" w:author="Ory, David" w:date="2018-08-24T14:25:00Z"/>
            </w:rPr>
          </w:rPrChange>
        </w:rPr>
        <w:pPrChange w:id="378" w:author="Ory, David" w:date="2018-08-29T10:28:00Z">
          <w:pPr/>
        </w:pPrChange>
      </w:pPr>
      <w:ins w:id="379" w:author="Curry, Rick" w:date="2018-04-13T09:07:00Z">
        <w:del w:id="380" w:author="Ory, David" w:date="2018-08-24T14:25:00Z">
          <w:r w:rsidRPr="00E44DC2" w:rsidDel="00F813DC">
            <w:rPr>
              <w:rFonts w:cs="Segoe UI"/>
            </w:rPr>
            <w:delText xml:space="preserve">In a similar fashion as induced </w:delText>
          </w:r>
        </w:del>
      </w:ins>
      <w:ins w:id="381" w:author="Curry, Rick" w:date="2018-04-13T09:11:00Z">
        <w:del w:id="382" w:author="Ory, David" w:date="2018-08-24T14:25:00Z">
          <w:r w:rsidRPr="00E44DC2" w:rsidDel="00F813DC">
            <w:rPr>
              <w:rFonts w:cs="Segoe UI"/>
            </w:rPr>
            <w:delText>traffic</w:delText>
          </w:r>
        </w:del>
      </w:ins>
      <w:ins w:id="383" w:author="Curry, Rick" w:date="2018-04-13T09:09:00Z">
        <w:del w:id="384" w:author="Ory, David" w:date="2018-08-24T14:25:00Z">
          <w:r w:rsidRPr="00E44DC2" w:rsidDel="00F813DC">
            <w:rPr>
              <w:rFonts w:cs="Segoe UI"/>
            </w:rPr>
            <w:delText>, a reduction in transportation supply or an increase in travel time and cost</w:delText>
          </w:r>
        </w:del>
      </w:ins>
      <w:ins w:id="385" w:author="Curry, Rick" w:date="2018-04-13T10:17:00Z">
        <w:del w:id="386" w:author="Ory, David" w:date="2018-08-24T14:25:00Z">
          <w:r w:rsidR="00BB66F0" w:rsidRPr="009D62EE" w:rsidDel="00F813DC">
            <w:rPr>
              <w:rFonts w:cs="Segoe UI"/>
            </w:rPr>
            <w:delText xml:space="preserve"> with a resulting </w:delText>
          </w:r>
        </w:del>
      </w:ins>
      <w:ins w:id="387" w:author="Curry, Rick" w:date="2018-04-13T09:09:00Z">
        <w:del w:id="388" w:author="Ory, David" w:date="2018-08-24T14:25:00Z">
          <w:r w:rsidRPr="009D62EE" w:rsidDel="00F813DC">
            <w:rPr>
              <w:rFonts w:cs="Segoe UI"/>
            </w:rPr>
            <w:delText xml:space="preserve">decrease in </w:delText>
          </w:r>
        </w:del>
      </w:ins>
      <w:ins w:id="389" w:author="Curry, Rick" w:date="2018-04-13T09:10:00Z">
        <w:del w:id="390" w:author="Ory, David" w:date="2018-08-24T14:25:00Z">
          <w:r w:rsidRPr="009D62EE" w:rsidDel="00F813DC">
            <w:rPr>
              <w:rFonts w:cs="Segoe UI"/>
            </w:rPr>
            <w:delText>accessibility</w:delText>
          </w:r>
        </w:del>
      </w:ins>
      <w:ins w:id="391" w:author="Curry, Rick" w:date="2018-04-13T09:09:00Z">
        <w:del w:id="392" w:author="Ory, David" w:date="2018-08-24T14:25:00Z">
          <w:r w:rsidRPr="009D62EE" w:rsidDel="00F813DC">
            <w:rPr>
              <w:rFonts w:cs="Segoe UI"/>
            </w:rPr>
            <w:delText xml:space="preserve"> </w:delText>
          </w:r>
        </w:del>
      </w:ins>
      <w:ins w:id="393" w:author="Curry, Rick" w:date="2018-04-13T09:10:00Z">
        <w:del w:id="394" w:author="Ory, David" w:date="2018-08-24T14:25:00Z">
          <w:r w:rsidRPr="005D3C37" w:rsidDel="00F813DC">
            <w:rPr>
              <w:rFonts w:cs="Segoe UI"/>
              <w:rPrChange w:id="395" w:author="Ory, David" w:date="2018-08-29T10:28:00Z">
                <w:rPr/>
              </w:rPrChange>
            </w:rPr>
            <w:delText>will reduce the demand</w:delText>
          </w:r>
        </w:del>
      </w:ins>
      <w:ins w:id="396" w:author="Curry, Rick" w:date="2018-04-13T09:15:00Z">
        <w:del w:id="397" w:author="Ory, David" w:date="2018-08-24T14:25:00Z">
          <w:r w:rsidR="00C906BD" w:rsidRPr="005D3C37" w:rsidDel="00F813DC">
            <w:rPr>
              <w:rFonts w:cs="Segoe UI"/>
              <w:rPrChange w:id="398" w:author="Ory, David" w:date="2018-08-29T10:28:00Z">
                <w:rPr/>
              </w:rPrChange>
            </w:rPr>
            <w:delText xml:space="preserve"> for travel.</w:delText>
          </w:r>
        </w:del>
      </w:ins>
    </w:p>
    <w:p w14:paraId="7C9EEB74" w14:textId="0755B377" w:rsidR="00096F40" w:rsidRPr="00DC067F" w:rsidDel="005D3C37" w:rsidRDefault="00096F40" w:rsidP="00E44DC2">
      <w:pPr>
        <w:rPr>
          <w:del w:id="399" w:author="Ory, David" w:date="2018-08-29T10:28:00Z"/>
          <w:rStyle w:val="Emphasis"/>
          <w:rFonts w:cs="Segoe UI"/>
        </w:rPr>
      </w:pPr>
      <w:del w:id="400" w:author="Ory, David" w:date="2018-08-29T10:28:00Z">
        <w:r w:rsidRPr="00DC067F" w:rsidDel="005D3C37">
          <w:rPr>
            <w:rStyle w:val="Emphasis"/>
            <w:rFonts w:cs="Segoe UI"/>
          </w:rPr>
          <w:delText xml:space="preserve">How is demand </w:delText>
        </w:r>
      </w:del>
      <w:ins w:id="401" w:author="Curry, Rick" w:date="2018-04-13T09:14:00Z">
        <w:del w:id="402" w:author="Ory, David" w:date="2018-08-29T10:28:00Z">
          <w:r w:rsidR="0072496B" w:rsidRPr="00DC067F" w:rsidDel="005D3C37">
            <w:rPr>
              <w:rStyle w:val="Emphasis"/>
              <w:rFonts w:cs="Segoe UI"/>
            </w:rPr>
            <w:delText xml:space="preserve">for travel </w:delText>
          </w:r>
        </w:del>
      </w:ins>
      <w:del w:id="403" w:author="Ory, David" w:date="2018-08-29T10:28:00Z">
        <w:r w:rsidRPr="00DC067F" w:rsidDel="005D3C37">
          <w:rPr>
            <w:rStyle w:val="Emphasis"/>
            <w:rFonts w:cs="Segoe UI"/>
          </w:rPr>
          <w:delText>induced?</w:delText>
        </w:r>
      </w:del>
    </w:p>
    <w:p w14:paraId="2DAA29AA" w14:textId="6FD973BE" w:rsidR="0055617B" w:rsidRPr="00DC067F" w:rsidDel="005D3C37" w:rsidRDefault="00096F40" w:rsidP="00E44DC2">
      <w:pPr>
        <w:rPr>
          <w:ins w:id="404" w:author="Curry, Rick" w:date="2018-04-13T09:18:00Z"/>
          <w:del w:id="405" w:author="Ory, David" w:date="2018-08-29T10:28:00Z"/>
        </w:rPr>
      </w:pPr>
      <w:del w:id="406" w:author="Ory, David" w:date="2018-08-29T10:28:00Z">
        <w:r w:rsidRPr="00DC067F" w:rsidDel="005D3C37">
          <w:delText xml:space="preserve">Induced demand </w:delText>
        </w:r>
      </w:del>
      <w:ins w:id="407" w:author="Curry, Rick" w:date="2018-04-13T09:14:00Z">
        <w:del w:id="408" w:author="Ory, David" w:date="2018-08-29T10:28:00Z">
          <w:r w:rsidR="0072496B" w:rsidRPr="00DC067F" w:rsidDel="005D3C37">
            <w:delText xml:space="preserve">traffic </w:delText>
          </w:r>
        </w:del>
      </w:ins>
      <w:del w:id="409" w:author="Ory, David" w:date="2018-08-29T10:28:00Z">
        <w:r w:rsidRPr="00DC067F" w:rsidDel="005D3C37">
          <w:delText>manifests in c</w:delText>
        </w:r>
        <w:r w:rsidR="0055617B" w:rsidRPr="00DC067F" w:rsidDel="005D3C37">
          <w:delText xml:space="preserve">hanges in travel or land use where </w:delText>
        </w:r>
        <w:commentRangeStart w:id="410"/>
        <w:commentRangeStart w:id="411"/>
        <w:r w:rsidR="0055617B" w:rsidRPr="00DC067F" w:rsidDel="005D3C37">
          <w:delText>increased</w:delText>
        </w:r>
        <w:commentRangeEnd w:id="410"/>
        <w:r w:rsidR="00751A41" w:rsidRPr="00DC067F" w:rsidDel="005D3C37">
          <w:rPr>
            <w:rStyle w:val="CommentReference"/>
            <w:rFonts w:cs="Segoe UI"/>
          </w:rPr>
          <w:commentReference w:id="410"/>
        </w:r>
        <w:commentRangeEnd w:id="411"/>
        <w:r w:rsidR="00DE2F5B" w:rsidRPr="00DC067F" w:rsidDel="005D3C37">
          <w:rPr>
            <w:rStyle w:val="CommentReference"/>
            <w:rFonts w:cs="Segoe UI"/>
          </w:rPr>
          <w:commentReference w:id="411"/>
        </w:r>
        <w:r w:rsidR="0055617B" w:rsidRPr="00DC067F" w:rsidDel="005D3C37">
          <w:delText xml:space="preserve"> or decreased travel time</w:delText>
        </w:r>
      </w:del>
      <w:ins w:id="412" w:author="Curry, Rick" w:date="2018-04-13T09:07:00Z">
        <w:del w:id="413" w:author="Ory, David" w:date="2018-08-29T10:28:00Z">
          <w:r w:rsidR="0072496B" w:rsidRPr="00DC067F" w:rsidDel="005D3C37">
            <w:delText xml:space="preserve"> and</w:delText>
          </w:r>
        </w:del>
      </w:ins>
      <w:del w:id="414" w:author="Ory, David" w:date="2018-08-29T10:28:00Z">
        <w:r w:rsidR="0055617B" w:rsidRPr="00DC067F" w:rsidDel="005D3C37">
          <w:delText>, cost</w:delText>
        </w:r>
      </w:del>
      <w:ins w:id="415" w:author="Curry, Rick" w:date="2018-04-13T10:17:00Z">
        <w:del w:id="416" w:author="Ory, David" w:date="2018-08-29T10:28:00Z">
          <w:r w:rsidR="00BB66F0" w:rsidRPr="00DC067F" w:rsidDel="005D3C37">
            <w:delText xml:space="preserve"> </w:delText>
          </w:r>
        </w:del>
      </w:ins>
      <w:ins w:id="417" w:author="Curry, Rick" w:date="2018-04-13T10:18:00Z">
        <w:del w:id="418" w:author="Ory, David" w:date="2018-08-29T10:28:00Z">
          <w:r w:rsidR="00BB66F0" w:rsidRPr="00DC067F" w:rsidDel="005D3C37">
            <w:delText xml:space="preserve">change the travel accessibility. </w:delText>
          </w:r>
        </w:del>
      </w:ins>
      <w:del w:id="419" w:author="Ory, David" w:date="2018-08-29T10:28:00Z">
        <w:r w:rsidR="0055617B" w:rsidRPr="00DC067F" w:rsidDel="005D3C37">
          <w:delText>, and accessibility occurs</w:delText>
        </w:r>
      </w:del>
      <w:ins w:id="420" w:author="Curry, Rick" w:date="2018-04-13T09:18:00Z">
        <w:del w:id="421" w:author="Ory, David" w:date="2018-08-29T10:28:00Z">
          <w:r w:rsidR="00DE2F5B" w:rsidRPr="00DC067F" w:rsidDel="005D3C37">
            <w:delText>In economic supply and demand</w:delText>
          </w:r>
        </w:del>
      </w:ins>
      <w:ins w:id="422" w:author="Curry, Rick" w:date="2018-04-13T10:19:00Z">
        <w:del w:id="423" w:author="Ory, David" w:date="2018-08-29T10:28:00Z">
          <w:r w:rsidR="00BB66F0" w:rsidRPr="00DC067F" w:rsidDel="005D3C37">
            <w:delText>,</w:delText>
          </w:r>
        </w:del>
      </w:ins>
      <w:ins w:id="424" w:author="Curry, Rick" w:date="2018-04-13T09:18:00Z">
        <w:del w:id="425" w:author="Ory, David" w:date="2018-08-29T10:28:00Z">
          <w:r w:rsidR="00DE2F5B" w:rsidRPr="00DC067F" w:rsidDel="005D3C37">
            <w:delText xml:space="preserve"> a change in supply wi</w:delText>
          </w:r>
        </w:del>
      </w:ins>
      <w:ins w:id="426" w:author="Curry, Rick" w:date="2018-04-13T10:19:00Z">
        <w:del w:id="427" w:author="Ory, David" w:date="2018-08-29T10:28:00Z">
          <w:r w:rsidR="00BB66F0" w:rsidRPr="00DC067F" w:rsidDel="005D3C37">
            <w:delText>ll</w:delText>
          </w:r>
        </w:del>
      </w:ins>
      <w:ins w:id="428" w:author="Curry, Rick" w:date="2018-04-13T09:18:00Z">
        <w:del w:id="429" w:author="Ory, David" w:date="2018-08-29T10:28:00Z">
          <w:r w:rsidR="00DE2F5B" w:rsidRPr="00DC067F" w:rsidDel="005D3C37">
            <w:delText xml:space="preserve"> </w:delText>
          </w:r>
        </w:del>
      </w:ins>
      <w:ins w:id="430" w:author="Curry, Rick" w:date="2018-04-13T10:19:00Z">
        <w:del w:id="431" w:author="Ory, David" w:date="2018-08-29T10:28:00Z">
          <w:r w:rsidR="00BB66F0" w:rsidRPr="00DC067F" w:rsidDel="005D3C37">
            <w:delText>cause</w:delText>
          </w:r>
        </w:del>
      </w:ins>
      <w:ins w:id="432" w:author="Curry, Rick" w:date="2018-04-13T09:18:00Z">
        <w:del w:id="433" w:author="Ory, David" w:date="2018-08-29T10:28:00Z">
          <w:r w:rsidR="00DE2F5B" w:rsidRPr="00DC067F" w:rsidDel="005D3C37">
            <w:delText xml:space="preserve"> a change in price and a change in the quantity consumed. </w:delText>
          </w:r>
        </w:del>
      </w:ins>
      <w:ins w:id="434" w:author="Curry, Rick" w:date="2018-04-13T09:24:00Z">
        <w:del w:id="435" w:author="Ory, David" w:date="2018-08-29T10:28:00Z">
          <w:r w:rsidR="00DE2F5B" w:rsidRPr="00DC067F" w:rsidDel="005D3C37">
            <w:delText xml:space="preserve">Where you are on the demand curve is critical to determine how much </w:delText>
          </w:r>
        </w:del>
      </w:ins>
      <w:ins w:id="436" w:author="Curry, Rick" w:date="2018-04-13T09:27:00Z">
        <w:del w:id="437" w:author="Ory, David" w:date="2018-08-29T10:28:00Z">
          <w:r w:rsidR="00726430" w:rsidRPr="00DC067F" w:rsidDel="005D3C37">
            <w:delText xml:space="preserve">change will occur from a shift in supply or cost. Where demand is high a small change </w:delText>
          </w:r>
        </w:del>
      </w:ins>
      <w:ins w:id="438" w:author="Curry, Rick" w:date="2018-04-13T09:30:00Z">
        <w:del w:id="439" w:author="Ory, David" w:date="2018-08-29T10:28:00Z">
          <w:r w:rsidR="00726430" w:rsidRPr="00DC067F" w:rsidDel="005D3C37">
            <w:delText>in</w:delText>
          </w:r>
        </w:del>
      </w:ins>
      <w:ins w:id="440" w:author="Curry, Rick" w:date="2018-04-13T09:27:00Z">
        <w:del w:id="441" w:author="Ory, David" w:date="2018-08-29T10:28:00Z">
          <w:r w:rsidR="00726430" w:rsidRPr="00DC067F" w:rsidDel="005D3C37">
            <w:delText xml:space="preserve"> supply or price will cause a large change traffic. </w:delText>
          </w:r>
        </w:del>
      </w:ins>
      <w:ins w:id="442" w:author="Curry, Rick" w:date="2018-04-13T09:29:00Z">
        <w:del w:id="443" w:author="Ory, David" w:date="2018-08-29T10:28:00Z">
          <w:r w:rsidR="00726430" w:rsidRPr="00DC067F" w:rsidDel="005D3C37">
            <w:delText>Where demand is low a change in supply or price will cause little or no change in traffic</w:delText>
          </w:r>
        </w:del>
      </w:ins>
      <w:ins w:id="444" w:author="Curry, Rick" w:date="2018-04-13T09:30:00Z">
        <w:del w:id="445" w:author="Ory, David" w:date="2018-08-29T10:28:00Z">
          <w:r w:rsidR="00726430" w:rsidRPr="00DC067F" w:rsidDel="005D3C37">
            <w:delText>.</w:delText>
          </w:r>
        </w:del>
      </w:ins>
      <w:del w:id="446" w:author="Ory, David" w:date="2018-08-29T10:28:00Z">
        <w:r w:rsidRPr="00DC067F" w:rsidDel="005D3C37">
          <w:delText xml:space="preserve"> such as</w:delText>
        </w:r>
        <w:r w:rsidR="0055617B" w:rsidRPr="00DC067F" w:rsidDel="005D3C37">
          <w:delText>:</w:delText>
        </w:r>
      </w:del>
    </w:p>
    <w:p w14:paraId="5F6458A5" w14:textId="45B11194" w:rsidR="00DE2F5B" w:rsidDel="005D3C37" w:rsidRDefault="00DE2F5B" w:rsidP="00E44DC2">
      <w:pPr>
        <w:rPr>
          <w:del w:id="447" w:author="Ory, David" w:date="2018-08-29T10:28:00Z"/>
        </w:rPr>
      </w:pPr>
      <w:ins w:id="448" w:author="Curry, Rick" w:date="2018-04-13T09:18:00Z">
        <w:del w:id="449" w:author="Ory, David" w:date="2018-08-29T10:28:00Z">
          <w:r w:rsidDel="005D3C37">
            <w:rPr>
              <w:noProof/>
            </w:rPr>
            <w:drawing>
              <wp:inline distT="0" distB="0" distL="0" distR="0" wp14:anchorId="25613016" wp14:editId="3DBDD638">
                <wp:extent cx="2381250" cy="2381250"/>
                <wp:effectExtent l="0" t="0" r="0" b="0"/>
                <wp:docPr id="1" name="Picture 1" descr="https://upload.wikimedia.org/wikipedia/commons/thumb/7/79/Supply-demand-right-shift-supply.svg/250px-Supply-demand-right-shift-supply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7/79/Supply-demand-right-shift-supply.svg/250px-Supply-demand-right-shift-supply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</w:p>
    <w:p w14:paraId="3B7F900C" w14:textId="4C76A35B" w:rsidR="00E06CC7" w:rsidRPr="00096F40" w:rsidDel="005D3C37" w:rsidRDefault="00E06CC7">
      <w:pPr>
        <w:rPr>
          <w:del w:id="450" w:author="Ory, David" w:date="2018-08-29T10:28:00Z"/>
          <w:u w:val="single"/>
        </w:rPr>
      </w:pPr>
      <w:del w:id="451" w:author="Ory, David" w:date="2018-08-29T10:28:00Z">
        <w:r w:rsidRPr="00096F40" w:rsidDel="005D3C37">
          <w:rPr>
            <w:u w:val="single"/>
          </w:rPr>
          <w:delText>Travel behavioral shifts</w:delText>
        </w:r>
        <w:r w:rsidR="00C2062B" w:rsidRPr="00096F40" w:rsidDel="005D3C37">
          <w:rPr>
            <w:u w:val="single"/>
          </w:rPr>
          <w:delText xml:space="preserve"> (short-run)</w:delText>
        </w:r>
      </w:del>
    </w:p>
    <w:p w14:paraId="27C5FC46" w14:textId="1DBEFB39" w:rsidR="00E06CC7" w:rsidDel="005D3C37" w:rsidRDefault="00E06CC7">
      <w:pPr>
        <w:rPr>
          <w:del w:id="452" w:author="Ory, David" w:date="2018-08-29T10:28:00Z"/>
        </w:rPr>
        <w:pPrChange w:id="453" w:author="Ory, David" w:date="2018-08-29T10:28:00Z">
          <w:pPr>
            <w:pStyle w:val="ListParagraph"/>
            <w:numPr>
              <w:numId w:val="1"/>
            </w:numPr>
            <w:ind w:hanging="360"/>
          </w:pPr>
        </w:pPrChange>
      </w:pPr>
      <w:del w:id="454" w:author="Ory, David" w:date="2018-08-29T10:28:00Z">
        <w:r w:rsidDel="005D3C37">
          <w:delText>Time of travel change</w:delText>
        </w:r>
      </w:del>
    </w:p>
    <w:p w14:paraId="716BC0B9" w14:textId="374C8217" w:rsidR="00E06CC7" w:rsidDel="005D3C37" w:rsidRDefault="00E06CC7">
      <w:pPr>
        <w:rPr>
          <w:del w:id="455" w:author="Ory, David" w:date="2018-08-29T10:28:00Z"/>
        </w:rPr>
        <w:pPrChange w:id="456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57" w:author="Ory, David" w:date="2018-08-29T10:28:00Z">
        <w:r w:rsidDel="005D3C37">
          <w:delText>Shift departure time from</w:delText>
        </w:r>
        <w:r w:rsidR="007A79E7" w:rsidDel="005D3C37">
          <w:delText>, for example,</w:delText>
        </w:r>
        <w:r w:rsidDel="005D3C37">
          <w:delText xml:space="preserve"> 6:30am to 7:00am</w:delText>
        </w:r>
      </w:del>
    </w:p>
    <w:p w14:paraId="5C1DD7CF" w14:textId="40038175" w:rsidR="0055617B" w:rsidDel="005D3C37" w:rsidRDefault="00E06CC7">
      <w:pPr>
        <w:rPr>
          <w:del w:id="458" w:author="Ory, David" w:date="2018-08-29T10:28:00Z"/>
        </w:rPr>
        <w:pPrChange w:id="459" w:author="Ory, David" w:date="2018-08-29T10:28:00Z">
          <w:pPr>
            <w:pStyle w:val="ListParagraph"/>
            <w:numPr>
              <w:numId w:val="1"/>
            </w:numPr>
            <w:ind w:hanging="360"/>
          </w:pPr>
        </w:pPrChange>
      </w:pPr>
      <w:del w:id="460" w:author="Ory, David" w:date="2018-08-29T10:28:00Z">
        <w:r w:rsidDel="005D3C37">
          <w:delText>Travel mode change</w:delText>
        </w:r>
      </w:del>
    </w:p>
    <w:p w14:paraId="4E7F80F0" w14:textId="0FA724E7" w:rsidR="007A79E7" w:rsidDel="005D3C37" w:rsidRDefault="007A79E7">
      <w:pPr>
        <w:rPr>
          <w:del w:id="461" w:author="Ory, David" w:date="2018-08-29T10:28:00Z"/>
        </w:rPr>
        <w:pPrChange w:id="462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63" w:author="Ory, David" w:date="2018-08-29T10:28:00Z">
        <w:r w:rsidDel="005D3C37">
          <w:delText>Shift in travel mode, for example, from transit to auto</w:delText>
        </w:r>
      </w:del>
    </w:p>
    <w:p w14:paraId="5F023F87" w14:textId="2B6CBECE" w:rsidR="00C2062B" w:rsidDel="005D3C37" w:rsidRDefault="00277CFF">
      <w:pPr>
        <w:rPr>
          <w:del w:id="464" w:author="Ory, David" w:date="2018-08-29T10:28:00Z"/>
        </w:rPr>
        <w:pPrChange w:id="465" w:author="Ory, David" w:date="2018-08-29T10:28:00Z">
          <w:pPr>
            <w:pStyle w:val="ListParagraph"/>
            <w:numPr>
              <w:numId w:val="1"/>
            </w:numPr>
            <w:ind w:hanging="360"/>
          </w:pPr>
        </w:pPrChange>
      </w:pPr>
      <w:del w:id="466" w:author="Ory, David" w:date="2018-08-29T10:28:00Z">
        <w:r w:rsidDel="005D3C37">
          <w:delText xml:space="preserve">Activity location </w:delText>
        </w:r>
        <w:r w:rsidR="00C2062B" w:rsidDel="005D3C37">
          <w:delText>change</w:delText>
        </w:r>
      </w:del>
    </w:p>
    <w:p w14:paraId="744C0657" w14:textId="00AC7244" w:rsidR="00B25BAD" w:rsidDel="005D3C37" w:rsidRDefault="007A79E7">
      <w:pPr>
        <w:rPr>
          <w:del w:id="467" w:author="Ory, David" w:date="2018-08-29T10:28:00Z"/>
        </w:rPr>
        <w:pPrChange w:id="468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69" w:author="Ory, David" w:date="2018-08-29T10:28:00Z">
        <w:r w:rsidDel="005D3C37">
          <w:delText>Shift in</w:delText>
        </w:r>
        <w:r w:rsidR="00401897" w:rsidDel="005D3C37">
          <w:delText xml:space="preserve"> location </w:delText>
        </w:r>
        <w:r w:rsidR="00277CFF" w:rsidDel="005D3C37">
          <w:delText xml:space="preserve">of where an activity will be made, for </w:delText>
        </w:r>
        <w:r w:rsidR="00F21983" w:rsidDel="005D3C37">
          <w:delText>example, a person may travel to a farther shopping center</w:delText>
        </w:r>
        <w:r w:rsidR="00D65472" w:rsidDel="005D3C37">
          <w:delText xml:space="preserve"> that </w:delText>
        </w:r>
        <w:r w:rsidR="00770B50" w:rsidDel="005D3C37">
          <w:delText>is now accessible in their available time</w:delText>
        </w:r>
        <w:r w:rsidR="00A50199" w:rsidDel="005D3C37">
          <w:delText xml:space="preserve"> or may change an activity from in home to </w:delText>
        </w:r>
        <w:r w:rsidR="000961D5" w:rsidDel="005D3C37">
          <w:delText>a location that requires travel</w:delText>
        </w:r>
        <w:r w:rsidDel="005D3C37">
          <w:delText xml:space="preserve"> </w:delText>
        </w:r>
      </w:del>
    </w:p>
    <w:p w14:paraId="239C31D1" w14:textId="3ADDCE23" w:rsidR="00B25BAD" w:rsidDel="005D3C37" w:rsidRDefault="00B25BAD">
      <w:pPr>
        <w:rPr>
          <w:del w:id="470" w:author="Ory, David" w:date="2018-08-29T10:28:00Z"/>
        </w:rPr>
        <w:pPrChange w:id="471" w:author="Ory, David" w:date="2018-08-29T10:28:00Z">
          <w:pPr>
            <w:pStyle w:val="ListParagraph"/>
            <w:numPr>
              <w:numId w:val="1"/>
            </w:numPr>
            <w:ind w:hanging="360"/>
          </w:pPr>
        </w:pPrChange>
      </w:pPr>
      <w:del w:id="472" w:author="Ory, David" w:date="2018-08-29T10:28:00Z">
        <w:r w:rsidDel="005D3C37">
          <w:delText>Change to daily activity schedule</w:delText>
        </w:r>
      </w:del>
    </w:p>
    <w:p w14:paraId="3A2FDC4B" w14:textId="4D647988" w:rsidR="00B25BAD" w:rsidDel="005D3C37" w:rsidRDefault="00B25BAD">
      <w:pPr>
        <w:rPr>
          <w:ins w:id="473" w:author="Curry, Rick" w:date="2018-05-03T13:46:00Z"/>
          <w:del w:id="474" w:author="Ory, David" w:date="2018-08-29T10:28:00Z"/>
        </w:rPr>
        <w:pPrChange w:id="475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76" w:author="Ory, David" w:date="2018-08-29T10:28:00Z">
        <w:r w:rsidDel="005D3C37">
          <w:delText>Reduction of travel time results in more time to do another activity</w:delText>
        </w:r>
      </w:del>
    </w:p>
    <w:p w14:paraId="4776EAD5" w14:textId="1CCC7671" w:rsidR="0046507D" w:rsidDel="005D3C37" w:rsidRDefault="0046507D">
      <w:pPr>
        <w:rPr>
          <w:del w:id="477" w:author="Ory, David" w:date="2018-08-29T10:28:00Z"/>
        </w:rPr>
        <w:pPrChange w:id="478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479" w:author="Curry, Rick" w:date="2018-05-03T13:46:00Z">
        <w:del w:id="480" w:author="Ory, David" w:date="2018-08-29T10:28:00Z">
          <w:r w:rsidDel="005D3C37">
            <w:delText>Change of activity schedule to another day</w:delText>
          </w:r>
        </w:del>
      </w:ins>
    </w:p>
    <w:p w14:paraId="5922FA05" w14:textId="389DCBF4" w:rsidR="00B25BAD" w:rsidDel="005D3C37" w:rsidRDefault="00B25BAD">
      <w:pPr>
        <w:rPr>
          <w:del w:id="481" w:author="Ory, David" w:date="2018-08-29T10:28:00Z"/>
        </w:rPr>
        <w:pPrChange w:id="482" w:author="Ory, David" w:date="2018-08-29T10:28:00Z">
          <w:pPr>
            <w:pStyle w:val="ListParagraph"/>
            <w:numPr>
              <w:numId w:val="1"/>
            </w:numPr>
            <w:ind w:hanging="360"/>
          </w:pPr>
        </w:pPrChange>
      </w:pPr>
      <w:del w:id="483" w:author="Ory, David" w:date="2018-08-29T10:28:00Z">
        <w:r w:rsidDel="005D3C37">
          <w:delText xml:space="preserve">Change to number of tours or stops on </w:delText>
        </w:r>
        <w:r w:rsidR="00096F40" w:rsidDel="005D3C37">
          <w:delText>a travel</w:delText>
        </w:r>
        <w:r w:rsidDel="005D3C37">
          <w:delText xml:space="preserve"> tour</w:delText>
        </w:r>
      </w:del>
    </w:p>
    <w:p w14:paraId="2DDE6450" w14:textId="06830290" w:rsidR="00B25BAD" w:rsidDel="005D3C37" w:rsidRDefault="00197B54">
      <w:pPr>
        <w:rPr>
          <w:del w:id="484" w:author="Ory, David" w:date="2018-08-29T10:28:00Z"/>
        </w:rPr>
        <w:pPrChange w:id="485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86" w:author="Ory, David" w:date="2018-08-29T10:28:00Z">
        <w:r w:rsidDel="005D3C37">
          <w:delText>A tour could be broken into multiple tours i</w:delText>
        </w:r>
        <w:r w:rsidR="003C143A" w:rsidDel="005D3C37">
          <w:delText>nstead of having a long trip chain</w:delText>
        </w:r>
      </w:del>
    </w:p>
    <w:p w14:paraId="7052F21E" w14:textId="6256DED8" w:rsidR="003C143A" w:rsidDel="005D3C37" w:rsidRDefault="00A34CAC">
      <w:pPr>
        <w:rPr>
          <w:del w:id="487" w:author="Ory, David" w:date="2018-08-29T10:28:00Z"/>
        </w:rPr>
        <w:pPrChange w:id="488" w:author="Ory, David" w:date="2018-08-29T10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489" w:author="Ory, David" w:date="2018-08-29T10:28:00Z">
        <w:r w:rsidDel="005D3C37">
          <w:delText>An additional stop on a tour could be added due to additional time being available</w:delText>
        </w:r>
      </w:del>
    </w:p>
    <w:p w14:paraId="47BB2A60" w14:textId="44A37213" w:rsidR="00C2062B" w:rsidRPr="00096F40" w:rsidDel="005D3C37" w:rsidRDefault="00654E82" w:rsidP="00E44DC2">
      <w:pPr>
        <w:rPr>
          <w:del w:id="490" w:author="Ory, David" w:date="2018-08-29T10:28:00Z"/>
          <w:u w:val="single"/>
        </w:rPr>
      </w:pPr>
      <w:del w:id="491" w:author="Ory, David" w:date="2018-08-29T10:28:00Z">
        <w:r w:rsidRPr="00096F40" w:rsidDel="005D3C37">
          <w:rPr>
            <w:u w:val="single"/>
          </w:rPr>
          <w:delText>Work &amp; School location (</w:delText>
        </w:r>
        <w:commentRangeStart w:id="492"/>
        <w:r w:rsidRPr="00096F40" w:rsidDel="005D3C37">
          <w:rPr>
            <w:u w:val="single"/>
          </w:rPr>
          <w:delText>mid-run</w:delText>
        </w:r>
        <w:commentRangeEnd w:id="492"/>
        <w:r w:rsidR="0082655D" w:rsidDel="005D3C37">
          <w:rPr>
            <w:rStyle w:val="CommentReference"/>
          </w:rPr>
          <w:commentReference w:id="492"/>
        </w:r>
        <w:r w:rsidRPr="00096F40" w:rsidDel="005D3C37">
          <w:rPr>
            <w:u w:val="single"/>
          </w:rPr>
          <w:delText>)</w:delText>
        </w:r>
      </w:del>
    </w:p>
    <w:p w14:paraId="7255927E" w14:textId="61D2F62D" w:rsidR="00654E82" w:rsidDel="005D3C37" w:rsidRDefault="00654E82">
      <w:pPr>
        <w:rPr>
          <w:del w:id="493" w:author="Ory, David" w:date="2018-08-29T10:28:00Z"/>
        </w:rPr>
        <w:pPrChange w:id="494" w:author="Ory, David" w:date="2018-08-29T10:28:00Z">
          <w:pPr>
            <w:pStyle w:val="ListParagraph"/>
            <w:numPr>
              <w:numId w:val="3"/>
            </w:numPr>
            <w:ind w:hanging="360"/>
          </w:pPr>
        </w:pPrChange>
      </w:pPr>
      <w:del w:id="495" w:author="Ory, David" w:date="2018-08-29T10:28:00Z">
        <w:r w:rsidDel="005D3C37">
          <w:delText xml:space="preserve">Work and school location choice changes </w:delText>
        </w:r>
      </w:del>
    </w:p>
    <w:p w14:paraId="57E1E202" w14:textId="395B954B" w:rsidR="00C2062B" w:rsidRPr="00096F40" w:rsidDel="005D3C37" w:rsidRDefault="00654E82" w:rsidP="00E44DC2">
      <w:pPr>
        <w:rPr>
          <w:del w:id="496" w:author="Ory, David" w:date="2018-08-29T10:28:00Z"/>
          <w:u w:val="single"/>
        </w:rPr>
      </w:pPr>
      <w:del w:id="497" w:author="Ory, David" w:date="2018-08-29T10:28:00Z">
        <w:r w:rsidRPr="00096F40" w:rsidDel="005D3C37">
          <w:rPr>
            <w:u w:val="single"/>
          </w:rPr>
          <w:delText>Land Use</w:delText>
        </w:r>
        <w:r w:rsidR="00C2062B" w:rsidRPr="00096F40" w:rsidDel="005D3C37">
          <w:rPr>
            <w:u w:val="single"/>
          </w:rPr>
          <w:delText xml:space="preserve"> Changes (long-run)</w:delText>
        </w:r>
      </w:del>
    </w:p>
    <w:p w14:paraId="0FA858D8" w14:textId="06E24894" w:rsidR="00C2062B" w:rsidDel="005D3C37" w:rsidRDefault="00654E82">
      <w:pPr>
        <w:rPr>
          <w:del w:id="498" w:author="Ory, David" w:date="2018-08-29T10:28:00Z"/>
        </w:rPr>
        <w:pPrChange w:id="499" w:author="Ory, David" w:date="2018-08-29T10:28:00Z">
          <w:pPr>
            <w:pStyle w:val="ListParagraph"/>
            <w:numPr>
              <w:numId w:val="2"/>
            </w:numPr>
            <w:ind w:left="765" w:hanging="360"/>
          </w:pPr>
        </w:pPrChange>
      </w:pPr>
      <w:del w:id="500" w:author="Ory, David" w:date="2018-08-29T10:28:00Z">
        <w:r w:rsidDel="005D3C37">
          <w:delText>Residential &amp; commercial development changes</w:delText>
        </w:r>
      </w:del>
    </w:p>
    <w:p w14:paraId="6AE7504B" w14:textId="32070F50" w:rsidR="00654E82" w:rsidRDefault="00654E82">
      <w:pPr>
        <w:rPr>
          <w:ins w:id="501" w:author="Curry, Rick" w:date="2018-05-03T13:48:00Z"/>
        </w:rPr>
        <w:pPrChange w:id="502" w:author="Ory, David" w:date="2018-08-29T10:28:00Z">
          <w:pPr>
            <w:pStyle w:val="ListParagraph"/>
            <w:numPr>
              <w:numId w:val="2"/>
            </w:numPr>
            <w:ind w:left="765" w:hanging="360"/>
          </w:pPr>
        </w:pPrChange>
      </w:pPr>
      <w:del w:id="503" w:author="Ory, David" w:date="2018-08-29T10:28:00Z">
        <w:r w:rsidDel="005D3C37">
          <w:delText>Commercial location changes</w:delText>
        </w:r>
      </w:del>
    </w:p>
    <w:p w14:paraId="4A18EE4A" w14:textId="09C29383" w:rsidR="00BE0038" w:rsidDel="00BF7D48" w:rsidRDefault="00BE0038">
      <w:pPr>
        <w:rPr>
          <w:ins w:id="504" w:author="Curry, Rick" w:date="2018-05-03T13:48:00Z"/>
          <w:del w:id="505" w:author="Ory, David" w:date="2018-08-29T10:12:00Z"/>
        </w:rPr>
        <w:pPrChange w:id="506" w:author="Ory, David" w:date="2018-08-29T10:12:00Z">
          <w:pPr>
            <w:pStyle w:val="ListParagraph"/>
            <w:numPr>
              <w:numId w:val="2"/>
            </w:numPr>
            <w:ind w:left="765" w:hanging="360"/>
          </w:pPr>
        </w:pPrChange>
      </w:pP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2298"/>
        <w:gridCol w:w="2287"/>
        <w:gridCol w:w="2298"/>
        <w:gridCol w:w="2288"/>
      </w:tblGrid>
      <w:tr w:rsidR="00BE0038" w:rsidDel="00BF7D48" w14:paraId="092547AE" w14:textId="79B8C013" w:rsidTr="00BE0038">
        <w:trPr>
          <w:ins w:id="507" w:author="Curry, Rick" w:date="2018-05-03T13:48:00Z"/>
          <w:del w:id="508" w:author="Ory, David" w:date="2018-08-29T10:12:00Z"/>
        </w:trPr>
        <w:tc>
          <w:tcPr>
            <w:tcW w:w="2394" w:type="dxa"/>
          </w:tcPr>
          <w:p w14:paraId="4C61D577" w14:textId="410EBA75" w:rsidR="00BE0038" w:rsidDel="00BF7D48" w:rsidRDefault="00BE0038" w:rsidP="00E44DC2">
            <w:pPr>
              <w:rPr>
                <w:ins w:id="509" w:author="Curry, Rick" w:date="2018-05-03T13:48:00Z"/>
                <w:del w:id="510" w:author="Ory, David" w:date="2018-08-29T10:12:00Z"/>
              </w:rPr>
            </w:pPr>
            <w:ins w:id="511" w:author="Curry, Rick" w:date="2018-05-03T13:48:00Z">
              <w:del w:id="512" w:author="Ory, David" w:date="2018-08-29T10:12:00Z">
                <w:r w:rsidDel="00BF7D48">
                  <w:delText>Induced Travel Component</w:delText>
                </w:r>
              </w:del>
            </w:ins>
          </w:p>
        </w:tc>
        <w:tc>
          <w:tcPr>
            <w:tcW w:w="2394" w:type="dxa"/>
          </w:tcPr>
          <w:p w14:paraId="60470893" w14:textId="32BF7810" w:rsidR="00BE0038" w:rsidDel="00BF7D48" w:rsidRDefault="00BE0038" w:rsidP="00E44DC2">
            <w:pPr>
              <w:rPr>
                <w:ins w:id="513" w:author="Curry, Rick" w:date="2018-05-03T13:48:00Z"/>
                <w:del w:id="514" w:author="Ory, David" w:date="2018-08-29T10:12:00Z"/>
              </w:rPr>
            </w:pPr>
            <w:ins w:id="515" w:author="Curry, Rick" w:date="2018-05-03T13:48:00Z">
              <w:del w:id="516" w:author="Ory, David" w:date="2018-08-29T10:12:00Z">
                <w:r w:rsidDel="00BF7D48">
                  <w:delText>Timeframe of Change</w:delText>
                </w:r>
              </w:del>
            </w:ins>
          </w:p>
        </w:tc>
        <w:tc>
          <w:tcPr>
            <w:tcW w:w="2394" w:type="dxa"/>
          </w:tcPr>
          <w:p w14:paraId="2020E125" w14:textId="6D4D867A" w:rsidR="00BE0038" w:rsidDel="00BF7D48" w:rsidRDefault="00BE0038">
            <w:pPr>
              <w:rPr>
                <w:ins w:id="517" w:author="Curry, Rick" w:date="2018-05-03T13:48:00Z"/>
                <w:del w:id="518" w:author="Ory, David" w:date="2018-08-29T10:12:00Z"/>
              </w:rPr>
            </w:pPr>
            <w:ins w:id="519" w:author="Curry, Rick" w:date="2018-05-03T13:49:00Z">
              <w:del w:id="520" w:author="Ory, David" w:date="2018-08-29T10:12:00Z">
                <w:r w:rsidDel="00BF7D48">
                  <w:delText>Model Component</w:delText>
                </w:r>
              </w:del>
            </w:ins>
          </w:p>
        </w:tc>
        <w:tc>
          <w:tcPr>
            <w:tcW w:w="2394" w:type="dxa"/>
          </w:tcPr>
          <w:p w14:paraId="286A17F1" w14:textId="21594BAC" w:rsidR="00BE0038" w:rsidDel="00BF7D48" w:rsidRDefault="00BE0038">
            <w:pPr>
              <w:rPr>
                <w:ins w:id="521" w:author="Curry, Rick" w:date="2018-05-03T13:48:00Z"/>
                <w:del w:id="522" w:author="Ory, David" w:date="2018-08-29T10:12:00Z"/>
              </w:rPr>
            </w:pPr>
            <w:ins w:id="523" w:author="Curry, Rick" w:date="2018-05-03T13:49:00Z">
              <w:del w:id="524" w:author="Ory, David" w:date="2018-08-29T10:12:00Z">
                <w:r w:rsidDel="00BF7D48">
                  <w:delText>Qualitative Impact</w:delText>
                </w:r>
              </w:del>
            </w:ins>
          </w:p>
        </w:tc>
      </w:tr>
      <w:tr w:rsidR="00BE0038" w:rsidDel="00BF7D48" w14:paraId="0CD01FE5" w14:textId="43A71411" w:rsidTr="00BE0038">
        <w:trPr>
          <w:ins w:id="525" w:author="Curry, Rick" w:date="2018-05-03T13:48:00Z"/>
          <w:del w:id="526" w:author="Ory, David" w:date="2018-08-29T10:12:00Z"/>
        </w:trPr>
        <w:tc>
          <w:tcPr>
            <w:tcW w:w="2394" w:type="dxa"/>
          </w:tcPr>
          <w:p w14:paraId="763B8A7E" w14:textId="3FAD9AC1" w:rsidR="00BE0038" w:rsidDel="00BF7D48" w:rsidRDefault="00BE0038" w:rsidP="00E44DC2">
            <w:pPr>
              <w:rPr>
                <w:ins w:id="527" w:author="Curry, Rick" w:date="2018-05-03T13:48:00Z"/>
                <w:del w:id="528" w:author="Ory, David" w:date="2018-08-29T10:12:00Z"/>
              </w:rPr>
            </w:pPr>
          </w:p>
        </w:tc>
        <w:tc>
          <w:tcPr>
            <w:tcW w:w="2394" w:type="dxa"/>
          </w:tcPr>
          <w:p w14:paraId="653CEB06" w14:textId="0216AFB7" w:rsidR="00BE0038" w:rsidDel="00BF7D48" w:rsidRDefault="00BE0038" w:rsidP="00E44DC2">
            <w:pPr>
              <w:rPr>
                <w:ins w:id="529" w:author="Curry, Rick" w:date="2018-05-03T13:48:00Z"/>
                <w:del w:id="530" w:author="Ory, David" w:date="2018-08-29T10:12:00Z"/>
              </w:rPr>
            </w:pPr>
          </w:p>
        </w:tc>
        <w:tc>
          <w:tcPr>
            <w:tcW w:w="2394" w:type="dxa"/>
          </w:tcPr>
          <w:p w14:paraId="6D112AB5" w14:textId="3B5FAB8A" w:rsidR="00BE0038" w:rsidDel="00BF7D48" w:rsidRDefault="00BE0038">
            <w:pPr>
              <w:rPr>
                <w:ins w:id="531" w:author="Curry, Rick" w:date="2018-05-03T13:48:00Z"/>
                <w:del w:id="532" w:author="Ory, David" w:date="2018-08-29T10:12:00Z"/>
              </w:rPr>
            </w:pPr>
          </w:p>
        </w:tc>
        <w:tc>
          <w:tcPr>
            <w:tcW w:w="2394" w:type="dxa"/>
          </w:tcPr>
          <w:p w14:paraId="46A04050" w14:textId="60449F7B" w:rsidR="00BE0038" w:rsidDel="00BF7D48" w:rsidRDefault="00BE0038">
            <w:pPr>
              <w:rPr>
                <w:ins w:id="533" w:author="Curry, Rick" w:date="2018-05-03T13:48:00Z"/>
                <w:del w:id="534" w:author="Ory, David" w:date="2018-08-29T10:12:00Z"/>
              </w:rPr>
            </w:pPr>
          </w:p>
        </w:tc>
      </w:tr>
      <w:tr w:rsidR="00BE0038" w:rsidDel="00BF7D48" w14:paraId="32C429A2" w14:textId="325C3D49" w:rsidTr="00BE0038">
        <w:trPr>
          <w:ins w:id="535" w:author="Curry, Rick" w:date="2018-05-03T13:48:00Z"/>
          <w:del w:id="536" w:author="Ory, David" w:date="2018-08-29T10:12:00Z"/>
        </w:trPr>
        <w:tc>
          <w:tcPr>
            <w:tcW w:w="2394" w:type="dxa"/>
          </w:tcPr>
          <w:p w14:paraId="27645E13" w14:textId="7BB9969B" w:rsidR="00BE0038" w:rsidDel="00BF7D48" w:rsidRDefault="00BE0038" w:rsidP="00E44DC2">
            <w:pPr>
              <w:rPr>
                <w:ins w:id="537" w:author="Curry, Rick" w:date="2018-05-03T13:48:00Z"/>
                <w:del w:id="538" w:author="Ory, David" w:date="2018-08-29T10:12:00Z"/>
              </w:rPr>
            </w:pPr>
          </w:p>
        </w:tc>
        <w:tc>
          <w:tcPr>
            <w:tcW w:w="2394" w:type="dxa"/>
          </w:tcPr>
          <w:p w14:paraId="5079B620" w14:textId="19D3AE9F" w:rsidR="00BE0038" w:rsidDel="00BF7D48" w:rsidRDefault="00BE0038" w:rsidP="00E44DC2">
            <w:pPr>
              <w:rPr>
                <w:ins w:id="539" w:author="Curry, Rick" w:date="2018-05-03T13:48:00Z"/>
                <w:del w:id="540" w:author="Ory, David" w:date="2018-08-29T10:12:00Z"/>
              </w:rPr>
            </w:pPr>
          </w:p>
        </w:tc>
        <w:tc>
          <w:tcPr>
            <w:tcW w:w="2394" w:type="dxa"/>
          </w:tcPr>
          <w:p w14:paraId="684CBE71" w14:textId="68DEDC68" w:rsidR="00BE0038" w:rsidDel="00BF7D48" w:rsidRDefault="00BE0038">
            <w:pPr>
              <w:rPr>
                <w:ins w:id="541" w:author="Curry, Rick" w:date="2018-05-03T13:48:00Z"/>
                <w:del w:id="542" w:author="Ory, David" w:date="2018-08-29T10:12:00Z"/>
              </w:rPr>
            </w:pPr>
          </w:p>
        </w:tc>
        <w:tc>
          <w:tcPr>
            <w:tcW w:w="2394" w:type="dxa"/>
          </w:tcPr>
          <w:p w14:paraId="6332E691" w14:textId="48BA6908" w:rsidR="00BE0038" w:rsidDel="00BF7D48" w:rsidRDefault="00BE0038">
            <w:pPr>
              <w:rPr>
                <w:ins w:id="543" w:author="Curry, Rick" w:date="2018-05-03T13:48:00Z"/>
                <w:del w:id="544" w:author="Ory, David" w:date="2018-08-29T10:12:00Z"/>
              </w:rPr>
            </w:pPr>
          </w:p>
        </w:tc>
      </w:tr>
      <w:tr w:rsidR="00BE0038" w:rsidDel="00BF7D48" w14:paraId="3DF3AD78" w14:textId="0D94866D" w:rsidTr="00BE0038">
        <w:trPr>
          <w:ins w:id="545" w:author="Curry, Rick" w:date="2018-05-03T13:48:00Z"/>
          <w:del w:id="546" w:author="Ory, David" w:date="2018-08-29T10:12:00Z"/>
        </w:trPr>
        <w:tc>
          <w:tcPr>
            <w:tcW w:w="2394" w:type="dxa"/>
          </w:tcPr>
          <w:p w14:paraId="2A7E0757" w14:textId="17A7EA25" w:rsidR="00BE0038" w:rsidDel="00BF7D48" w:rsidRDefault="00BE0038" w:rsidP="00E44DC2">
            <w:pPr>
              <w:rPr>
                <w:ins w:id="547" w:author="Curry, Rick" w:date="2018-05-03T13:48:00Z"/>
                <w:del w:id="548" w:author="Ory, David" w:date="2018-08-29T10:12:00Z"/>
              </w:rPr>
            </w:pPr>
          </w:p>
        </w:tc>
        <w:tc>
          <w:tcPr>
            <w:tcW w:w="2394" w:type="dxa"/>
          </w:tcPr>
          <w:p w14:paraId="3FEC6621" w14:textId="1FCE5201" w:rsidR="00BE0038" w:rsidDel="00BF7D48" w:rsidRDefault="00BE0038" w:rsidP="00E44DC2">
            <w:pPr>
              <w:rPr>
                <w:ins w:id="549" w:author="Curry, Rick" w:date="2018-05-03T13:48:00Z"/>
                <w:del w:id="550" w:author="Ory, David" w:date="2018-08-29T10:12:00Z"/>
              </w:rPr>
            </w:pPr>
          </w:p>
        </w:tc>
        <w:tc>
          <w:tcPr>
            <w:tcW w:w="2394" w:type="dxa"/>
          </w:tcPr>
          <w:p w14:paraId="6B16CB70" w14:textId="492CAB8E" w:rsidR="00BE0038" w:rsidDel="00BF7D48" w:rsidRDefault="00BE0038">
            <w:pPr>
              <w:rPr>
                <w:ins w:id="551" w:author="Curry, Rick" w:date="2018-05-03T13:48:00Z"/>
                <w:del w:id="552" w:author="Ory, David" w:date="2018-08-29T10:12:00Z"/>
              </w:rPr>
            </w:pPr>
          </w:p>
        </w:tc>
        <w:tc>
          <w:tcPr>
            <w:tcW w:w="2394" w:type="dxa"/>
          </w:tcPr>
          <w:p w14:paraId="64878484" w14:textId="51BE5375" w:rsidR="00BE0038" w:rsidDel="00BF7D48" w:rsidRDefault="00BE0038">
            <w:pPr>
              <w:rPr>
                <w:ins w:id="553" w:author="Curry, Rick" w:date="2018-05-03T13:48:00Z"/>
                <w:del w:id="554" w:author="Ory, David" w:date="2018-08-29T10:12:00Z"/>
              </w:rPr>
            </w:pPr>
          </w:p>
        </w:tc>
      </w:tr>
      <w:tr w:rsidR="00BE0038" w:rsidDel="00BF7D48" w14:paraId="53134C5F" w14:textId="2EF78A20" w:rsidTr="00BE0038">
        <w:trPr>
          <w:ins w:id="555" w:author="Curry, Rick" w:date="2018-05-03T13:48:00Z"/>
          <w:del w:id="556" w:author="Ory, David" w:date="2018-08-29T10:12:00Z"/>
        </w:trPr>
        <w:tc>
          <w:tcPr>
            <w:tcW w:w="2394" w:type="dxa"/>
          </w:tcPr>
          <w:p w14:paraId="4852B58D" w14:textId="15F5ABB0" w:rsidR="00BE0038" w:rsidDel="00BF7D48" w:rsidRDefault="00BE0038" w:rsidP="00E44DC2">
            <w:pPr>
              <w:rPr>
                <w:ins w:id="557" w:author="Curry, Rick" w:date="2018-05-03T13:48:00Z"/>
                <w:del w:id="558" w:author="Ory, David" w:date="2018-08-29T10:12:00Z"/>
              </w:rPr>
            </w:pPr>
          </w:p>
        </w:tc>
        <w:tc>
          <w:tcPr>
            <w:tcW w:w="2394" w:type="dxa"/>
          </w:tcPr>
          <w:p w14:paraId="280BBDB6" w14:textId="0CC8393C" w:rsidR="00BE0038" w:rsidDel="00BF7D48" w:rsidRDefault="00BE0038" w:rsidP="00E44DC2">
            <w:pPr>
              <w:rPr>
                <w:ins w:id="559" w:author="Curry, Rick" w:date="2018-05-03T13:48:00Z"/>
                <w:del w:id="560" w:author="Ory, David" w:date="2018-08-29T10:12:00Z"/>
              </w:rPr>
            </w:pPr>
          </w:p>
        </w:tc>
        <w:tc>
          <w:tcPr>
            <w:tcW w:w="2394" w:type="dxa"/>
          </w:tcPr>
          <w:p w14:paraId="6579C0A3" w14:textId="78487268" w:rsidR="00BE0038" w:rsidDel="00BF7D48" w:rsidRDefault="00BE0038">
            <w:pPr>
              <w:rPr>
                <w:ins w:id="561" w:author="Curry, Rick" w:date="2018-05-03T13:48:00Z"/>
                <w:del w:id="562" w:author="Ory, David" w:date="2018-08-29T10:12:00Z"/>
              </w:rPr>
            </w:pPr>
          </w:p>
        </w:tc>
        <w:tc>
          <w:tcPr>
            <w:tcW w:w="2394" w:type="dxa"/>
          </w:tcPr>
          <w:p w14:paraId="0AE01F09" w14:textId="0E5A0827" w:rsidR="00BE0038" w:rsidDel="00BF7D48" w:rsidRDefault="00BE0038">
            <w:pPr>
              <w:rPr>
                <w:ins w:id="563" w:author="Curry, Rick" w:date="2018-05-03T13:48:00Z"/>
                <w:del w:id="564" w:author="Ory, David" w:date="2018-08-29T10:12:00Z"/>
              </w:rPr>
            </w:pPr>
          </w:p>
        </w:tc>
      </w:tr>
      <w:tr w:rsidR="00BE0038" w:rsidDel="00BF7D48" w14:paraId="6DA54A09" w14:textId="685B98C3" w:rsidTr="00BE0038">
        <w:trPr>
          <w:ins w:id="565" w:author="Curry, Rick" w:date="2018-05-03T13:48:00Z"/>
          <w:del w:id="566" w:author="Ory, David" w:date="2018-08-29T10:12:00Z"/>
        </w:trPr>
        <w:tc>
          <w:tcPr>
            <w:tcW w:w="2394" w:type="dxa"/>
          </w:tcPr>
          <w:p w14:paraId="2665C9E1" w14:textId="697AABD0" w:rsidR="00BE0038" w:rsidDel="00BF7D48" w:rsidRDefault="00BE0038" w:rsidP="00E44DC2">
            <w:pPr>
              <w:rPr>
                <w:ins w:id="567" w:author="Curry, Rick" w:date="2018-05-03T13:48:00Z"/>
                <w:del w:id="568" w:author="Ory, David" w:date="2018-08-29T10:12:00Z"/>
              </w:rPr>
            </w:pPr>
          </w:p>
        </w:tc>
        <w:tc>
          <w:tcPr>
            <w:tcW w:w="2394" w:type="dxa"/>
          </w:tcPr>
          <w:p w14:paraId="29FE8FC3" w14:textId="221E41A0" w:rsidR="00BE0038" w:rsidDel="00BF7D48" w:rsidRDefault="00BE0038" w:rsidP="00E44DC2">
            <w:pPr>
              <w:rPr>
                <w:ins w:id="569" w:author="Curry, Rick" w:date="2018-05-03T13:48:00Z"/>
                <w:del w:id="570" w:author="Ory, David" w:date="2018-08-29T10:12:00Z"/>
              </w:rPr>
            </w:pPr>
          </w:p>
        </w:tc>
        <w:tc>
          <w:tcPr>
            <w:tcW w:w="2394" w:type="dxa"/>
          </w:tcPr>
          <w:p w14:paraId="25DDE935" w14:textId="7DC862A6" w:rsidR="00BE0038" w:rsidDel="00BF7D48" w:rsidRDefault="00BE0038">
            <w:pPr>
              <w:rPr>
                <w:ins w:id="571" w:author="Curry, Rick" w:date="2018-05-03T13:48:00Z"/>
                <w:del w:id="572" w:author="Ory, David" w:date="2018-08-29T10:12:00Z"/>
              </w:rPr>
            </w:pPr>
          </w:p>
        </w:tc>
        <w:tc>
          <w:tcPr>
            <w:tcW w:w="2394" w:type="dxa"/>
          </w:tcPr>
          <w:p w14:paraId="4D486707" w14:textId="0B7D7E1B" w:rsidR="00BE0038" w:rsidDel="00BF7D48" w:rsidRDefault="00BE0038">
            <w:pPr>
              <w:rPr>
                <w:ins w:id="573" w:author="Curry, Rick" w:date="2018-05-03T13:48:00Z"/>
                <w:del w:id="574" w:author="Ory, David" w:date="2018-08-29T10:12:00Z"/>
              </w:rPr>
            </w:pPr>
          </w:p>
        </w:tc>
      </w:tr>
      <w:tr w:rsidR="00BE0038" w:rsidDel="00BF7D48" w14:paraId="30E911CB" w14:textId="5871E943" w:rsidTr="00BE0038">
        <w:trPr>
          <w:ins w:id="575" w:author="Curry, Rick" w:date="2018-05-03T13:48:00Z"/>
          <w:del w:id="576" w:author="Ory, David" w:date="2018-08-29T10:12:00Z"/>
        </w:trPr>
        <w:tc>
          <w:tcPr>
            <w:tcW w:w="2394" w:type="dxa"/>
          </w:tcPr>
          <w:p w14:paraId="79163AF2" w14:textId="1D007192" w:rsidR="00BE0038" w:rsidDel="00BF7D48" w:rsidRDefault="00BE0038" w:rsidP="00E44DC2">
            <w:pPr>
              <w:rPr>
                <w:ins w:id="577" w:author="Curry, Rick" w:date="2018-05-03T13:48:00Z"/>
                <w:del w:id="578" w:author="Ory, David" w:date="2018-08-29T10:12:00Z"/>
              </w:rPr>
            </w:pPr>
          </w:p>
        </w:tc>
        <w:tc>
          <w:tcPr>
            <w:tcW w:w="2394" w:type="dxa"/>
          </w:tcPr>
          <w:p w14:paraId="64E04388" w14:textId="3511A3C3" w:rsidR="00BE0038" w:rsidDel="00BF7D48" w:rsidRDefault="00BE0038" w:rsidP="00E44DC2">
            <w:pPr>
              <w:rPr>
                <w:ins w:id="579" w:author="Curry, Rick" w:date="2018-05-03T13:48:00Z"/>
                <w:del w:id="580" w:author="Ory, David" w:date="2018-08-29T10:12:00Z"/>
              </w:rPr>
            </w:pPr>
          </w:p>
        </w:tc>
        <w:tc>
          <w:tcPr>
            <w:tcW w:w="2394" w:type="dxa"/>
          </w:tcPr>
          <w:p w14:paraId="0A8BAEB9" w14:textId="00C452C0" w:rsidR="00BE0038" w:rsidDel="00BF7D48" w:rsidRDefault="00BE0038">
            <w:pPr>
              <w:rPr>
                <w:ins w:id="581" w:author="Curry, Rick" w:date="2018-05-03T13:48:00Z"/>
                <w:del w:id="582" w:author="Ory, David" w:date="2018-08-29T10:12:00Z"/>
              </w:rPr>
            </w:pPr>
          </w:p>
        </w:tc>
        <w:tc>
          <w:tcPr>
            <w:tcW w:w="2394" w:type="dxa"/>
          </w:tcPr>
          <w:p w14:paraId="2BBA9B6B" w14:textId="06A73A3D" w:rsidR="00BE0038" w:rsidDel="00BF7D48" w:rsidRDefault="00BE0038">
            <w:pPr>
              <w:rPr>
                <w:ins w:id="583" w:author="Curry, Rick" w:date="2018-05-03T13:48:00Z"/>
                <w:del w:id="584" w:author="Ory, David" w:date="2018-08-29T10:12:00Z"/>
              </w:rPr>
            </w:pPr>
          </w:p>
        </w:tc>
      </w:tr>
      <w:tr w:rsidR="00BE0038" w:rsidDel="00BF7D48" w14:paraId="598FB664" w14:textId="7E3E951D" w:rsidTr="00BE0038">
        <w:trPr>
          <w:ins w:id="585" w:author="Curry, Rick" w:date="2018-05-03T13:48:00Z"/>
          <w:del w:id="586" w:author="Ory, David" w:date="2018-08-29T10:12:00Z"/>
        </w:trPr>
        <w:tc>
          <w:tcPr>
            <w:tcW w:w="2394" w:type="dxa"/>
          </w:tcPr>
          <w:p w14:paraId="785C5BE1" w14:textId="250E9008" w:rsidR="00BE0038" w:rsidDel="00BF7D48" w:rsidRDefault="00BE0038" w:rsidP="00E44DC2">
            <w:pPr>
              <w:rPr>
                <w:ins w:id="587" w:author="Curry, Rick" w:date="2018-05-03T13:48:00Z"/>
                <w:del w:id="588" w:author="Ory, David" w:date="2018-08-29T10:12:00Z"/>
              </w:rPr>
            </w:pPr>
          </w:p>
        </w:tc>
        <w:tc>
          <w:tcPr>
            <w:tcW w:w="2394" w:type="dxa"/>
          </w:tcPr>
          <w:p w14:paraId="0A3DBD5A" w14:textId="3AB85195" w:rsidR="00BE0038" w:rsidDel="00BF7D48" w:rsidRDefault="00BE0038" w:rsidP="00E44DC2">
            <w:pPr>
              <w:rPr>
                <w:ins w:id="589" w:author="Curry, Rick" w:date="2018-05-03T13:48:00Z"/>
                <w:del w:id="590" w:author="Ory, David" w:date="2018-08-29T10:12:00Z"/>
              </w:rPr>
            </w:pPr>
          </w:p>
        </w:tc>
        <w:tc>
          <w:tcPr>
            <w:tcW w:w="2394" w:type="dxa"/>
          </w:tcPr>
          <w:p w14:paraId="7D95EDD9" w14:textId="4C1E9054" w:rsidR="00BE0038" w:rsidDel="00BF7D48" w:rsidRDefault="00BE0038">
            <w:pPr>
              <w:rPr>
                <w:ins w:id="591" w:author="Curry, Rick" w:date="2018-05-03T13:48:00Z"/>
                <w:del w:id="592" w:author="Ory, David" w:date="2018-08-29T10:12:00Z"/>
              </w:rPr>
            </w:pPr>
          </w:p>
        </w:tc>
        <w:tc>
          <w:tcPr>
            <w:tcW w:w="2394" w:type="dxa"/>
          </w:tcPr>
          <w:p w14:paraId="7BD29AF5" w14:textId="4B93C021" w:rsidR="00BE0038" w:rsidDel="00BF7D48" w:rsidRDefault="00BE0038">
            <w:pPr>
              <w:rPr>
                <w:ins w:id="593" w:author="Curry, Rick" w:date="2018-05-03T13:48:00Z"/>
                <w:del w:id="594" w:author="Ory, David" w:date="2018-08-29T10:12:00Z"/>
              </w:rPr>
            </w:pPr>
          </w:p>
        </w:tc>
      </w:tr>
    </w:tbl>
    <w:p w14:paraId="78E28973" w14:textId="77777777" w:rsidR="00BE0038" w:rsidRDefault="00BE0038">
      <w:pPr>
        <w:pPrChange w:id="595" w:author="Ory, David" w:date="2018-08-29T10:12:00Z">
          <w:pPr>
            <w:pStyle w:val="ListParagraph"/>
            <w:numPr>
              <w:numId w:val="2"/>
            </w:numPr>
            <w:ind w:left="765" w:hanging="360"/>
          </w:pPr>
        </w:pPrChange>
      </w:pPr>
    </w:p>
    <w:sectPr w:rsidR="00BE003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Ory, David" w:date="2018-08-24T13:59:00Z" w:initials="OD">
    <w:p w14:paraId="3C10232D" w14:textId="18CBCDA6" w:rsidR="00BE515A" w:rsidRDefault="00BE515A">
      <w:pPr>
        <w:pStyle w:val="CommentText"/>
      </w:pPr>
      <w:r>
        <w:rPr>
          <w:rStyle w:val="CommentReference"/>
        </w:rPr>
        <w:annotationRef/>
      </w:r>
      <w:r>
        <w:t xml:space="preserve">I prefer induced demand for at least two reasons: (1) it’s the common term and (2) you reference modes other than automobiles in the document, but automobiles are generally associated with the word “traffic”. </w:t>
      </w:r>
    </w:p>
  </w:comment>
  <w:comment w:id="167" w:author="Ory, David" w:date="2018-08-29T10:34:00Z" w:initials="OD">
    <w:p w14:paraId="7D45B0CD" w14:textId="22BDBE58" w:rsidR="00E44DC2" w:rsidRDefault="00E44DC2">
      <w:pPr>
        <w:pStyle w:val="CommentText"/>
      </w:pPr>
      <w:r>
        <w:rPr>
          <w:rStyle w:val="CommentReference"/>
        </w:rPr>
        <w:annotationRef/>
      </w:r>
      <w:r>
        <w:t>I’m not sure this is necessary</w:t>
      </w:r>
    </w:p>
  </w:comment>
  <w:comment w:id="410" w:author="Ouyang, Ziying" w:date="2018-04-09T11:11:00Z" w:initials="OZ">
    <w:p w14:paraId="07E890E5" w14:textId="271FB81B" w:rsidR="00751A41" w:rsidRDefault="00751A41">
      <w:pPr>
        <w:pStyle w:val="CommentText"/>
      </w:pPr>
      <w:r>
        <w:rPr>
          <w:rStyle w:val="CommentReference"/>
        </w:rPr>
        <w:annotationRef/>
      </w:r>
      <w:r>
        <w:t>Since induced demand general implies that more demands are generated, should this be deleted as increased travel time will discourage travel?</w:t>
      </w:r>
    </w:p>
  </w:comment>
  <w:comment w:id="411" w:author="Curry, Rick" w:date="2018-04-13T09:17:00Z" w:initials="CR">
    <w:p w14:paraId="01F99C27" w14:textId="779ACA1F" w:rsidR="00DE2F5B" w:rsidRDefault="00DE2F5B">
      <w:pPr>
        <w:pStyle w:val="CommentText"/>
      </w:pPr>
      <w:r>
        <w:rPr>
          <w:rStyle w:val="CommentReference"/>
        </w:rPr>
        <w:annotationRef/>
      </w:r>
      <w:r>
        <w:t>Added section on reduced traffic</w:t>
      </w:r>
    </w:p>
  </w:comment>
  <w:comment w:id="492" w:author="Curry, Rick" w:date="2018-04-13T10:10:00Z" w:initials="CR">
    <w:p w14:paraId="75D6413E" w14:textId="669B183B" w:rsidR="0082655D" w:rsidRDefault="0082655D">
      <w:pPr>
        <w:pStyle w:val="CommentText"/>
      </w:pPr>
      <w:r>
        <w:rPr>
          <w:rStyle w:val="CommentReference"/>
        </w:rPr>
        <w:annotationRef/>
      </w:r>
      <w:r>
        <w:t>Car ownership?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10232D" w15:done="0"/>
  <w15:commentEx w15:paraId="7D45B0CD" w15:done="0"/>
  <w15:commentEx w15:paraId="07E890E5" w15:done="0"/>
  <w15:commentEx w15:paraId="01F99C27" w15:paraIdParent="07E890E5" w15:done="0"/>
  <w15:commentEx w15:paraId="75D641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E890E5" w16cid:durableId="1E75C8F0"/>
  <w16cid:commentId w16cid:paraId="01F99C27" w16cid:durableId="1E7AF40C"/>
  <w16cid:commentId w16cid:paraId="75D6413E" w16cid:durableId="1E7B00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1077D" w14:textId="77777777" w:rsidR="00E7660E" w:rsidRDefault="00E7660E" w:rsidP="00BB4195">
      <w:pPr>
        <w:spacing w:after="0" w:line="240" w:lineRule="auto"/>
      </w:pPr>
      <w:r>
        <w:separator/>
      </w:r>
    </w:p>
  </w:endnote>
  <w:endnote w:type="continuationSeparator" w:id="0">
    <w:p w14:paraId="67C84F23" w14:textId="77777777" w:rsidR="00E7660E" w:rsidRDefault="00E7660E" w:rsidP="00BB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599" w:author="Ory, David" w:date="2018-08-29T10:28:00Z"/>
  <w:sdt>
    <w:sdtPr>
      <w:id w:val="1849205305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599"/>
      <w:p w14:paraId="529884D9" w14:textId="1F7E8796" w:rsidR="005D3C37" w:rsidRDefault="005D3C37">
        <w:pPr>
          <w:pStyle w:val="Footer"/>
          <w:jc w:val="right"/>
          <w:rPr>
            <w:ins w:id="600" w:author="Ory, David" w:date="2018-08-29T10:28:00Z"/>
          </w:rPr>
          <w:pPrChange w:id="601" w:author="Ory, David" w:date="2018-08-29T10:28:00Z">
            <w:pPr>
              <w:pStyle w:val="Footer"/>
            </w:pPr>
          </w:pPrChange>
        </w:pPr>
        <w:ins w:id="602" w:author="Ory, David" w:date="2018-08-29T10:28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 w:rsidR="001F7907">
          <w:rPr>
            <w:noProof/>
          </w:rPr>
          <w:t>4</w:t>
        </w:r>
        <w:ins w:id="603" w:author="Ory, David" w:date="2018-08-29T10:28:00Z">
          <w:r>
            <w:rPr>
              <w:noProof/>
            </w:rPr>
            <w:fldChar w:fldCharType="end"/>
          </w:r>
        </w:ins>
      </w:p>
      <w:customXmlInsRangeStart w:id="604" w:author="Ory, David" w:date="2018-08-29T10:28:00Z"/>
    </w:sdtContent>
  </w:sdt>
  <w:customXmlInsRangeEnd w:id="604"/>
  <w:p w14:paraId="73064124" w14:textId="77777777" w:rsidR="00BB4195" w:rsidRDefault="00BB4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F7BFF" w14:textId="77777777" w:rsidR="00E7660E" w:rsidRDefault="00E7660E" w:rsidP="00BB4195">
      <w:pPr>
        <w:spacing w:after="0" w:line="240" w:lineRule="auto"/>
      </w:pPr>
      <w:r>
        <w:separator/>
      </w:r>
    </w:p>
  </w:footnote>
  <w:footnote w:type="continuationSeparator" w:id="0">
    <w:p w14:paraId="01611684" w14:textId="77777777" w:rsidR="00E7660E" w:rsidRDefault="00E7660E" w:rsidP="00BB4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596" w:author="Curry, Rick" w:date="2018-04-13T10:20:00Z"/>
  <w:sdt>
    <w:sdtPr>
      <w:id w:val="-1364587137"/>
      <w:docPartObj>
        <w:docPartGallery w:val="Watermarks"/>
        <w:docPartUnique/>
      </w:docPartObj>
    </w:sdtPr>
    <w:sdtEndPr/>
    <w:sdtContent>
      <w:customXmlInsRangeEnd w:id="596"/>
      <w:p w14:paraId="6D50A1E6" w14:textId="7E8F379D" w:rsidR="00BB4195" w:rsidRDefault="00E7660E">
        <w:pPr>
          <w:pStyle w:val="Header"/>
        </w:pPr>
        <w:ins w:id="597" w:author="Curry, Rick" w:date="2018-04-13T10:20:00Z">
          <w:r>
            <w:rPr>
              <w:noProof/>
            </w:rPr>
            <w:pict w14:anchorId="5AA4626B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DRAFT"/>
                <w10:wrap anchorx="margin" anchory="margin"/>
              </v:shape>
            </w:pict>
          </w:r>
        </w:ins>
      </w:p>
      <w:customXmlInsRangeStart w:id="598" w:author="Curry, Rick" w:date="2018-04-13T10:20:00Z"/>
    </w:sdtContent>
  </w:sdt>
  <w:customXmlInsRangeEnd w:id="5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0677"/>
    <w:multiLevelType w:val="hybridMultilevel"/>
    <w:tmpl w:val="5F7E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1B85"/>
    <w:multiLevelType w:val="hybridMultilevel"/>
    <w:tmpl w:val="E760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5B2B"/>
    <w:multiLevelType w:val="hybridMultilevel"/>
    <w:tmpl w:val="B69C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254BB"/>
    <w:multiLevelType w:val="hybridMultilevel"/>
    <w:tmpl w:val="4B7E9D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30A0631"/>
    <w:multiLevelType w:val="hybridMultilevel"/>
    <w:tmpl w:val="49C2F09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B0F364A"/>
    <w:multiLevelType w:val="hybridMultilevel"/>
    <w:tmpl w:val="E1E23456"/>
    <w:lvl w:ilvl="0" w:tplc="D88C13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01225"/>
    <w:multiLevelType w:val="hybridMultilevel"/>
    <w:tmpl w:val="7626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B6110"/>
    <w:multiLevelType w:val="hybridMultilevel"/>
    <w:tmpl w:val="C94C0EAC"/>
    <w:lvl w:ilvl="0" w:tplc="D88C13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ry, David">
    <w15:presenceInfo w15:providerId="AD" w15:userId="S-1-5-21-527237240-1500820517-725345543-29736"/>
  </w15:person>
  <w15:person w15:author="Curry, Rick">
    <w15:presenceInfo w15:providerId="AD" w15:userId="S-1-5-21-104687986-1973641148-1846952604-10132"/>
  </w15:person>
  <w15:person w15:author="Ouyang, Ziying">
    <w15:presenceInfo w15:providerId="AD" w15:userId="S-1-5-21-104687986-1973641148-1846952604-1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C7"/>
    <w:rsid w:val="0001667E"/>
    <w:rsid w:val="00095221"/>
    <w:rsid w:val="000961D5"/>
    <w:rsid w:val="00096F40"/>
    <w:rsid w:val="00184709"/>
    <w:rsid w:val="00197B54"/>
    <w:rsid w:val="001D5D5D"/>
    <w:rsid w:val="001F7907"/>
    <w:rsid w:val="00277CFF"/>
    <w:rsid w:val="0035778E"/>
    <w:rsid w:val="003A4D87"/>
    <w:rsid w:val="003C143A"/>
    <w:rsid w:val="00401897"/>
    <w:rsid w:val="0046507D"/>
    <w:rsid w:val="004903D7"/>
    <w:rsid w:val="004D3DB8"/>
    <w:rsid w:val="0055617B"/>
    <w:rsid w:val="005A4F7A"/>
    <w:rsid w:val="005D3C37"/>
    <w:rsid w:val="00654E82"/>
    <w:rsid w:val="0072496B"/>
    <w:rsid w:val="00726430"/>
    <w:rsid w:val="00751A41"/>
    <w:rsid w:val="00770B50"/>
    <w:rsid w:val="007A79E7"/>
    <w:rsid w:val="007C3E9E"/>
    <w:rsid w:val="0082655D"/>
    <w:rsid w:val="008C42B5"/>
    <w:rsid w:val="009D37A3"/>
    <w:rsid w:val="009D62EE"/>
    <w:rsid w:val="00A34CAC"/>
    <w:rsid w:val="00A40642"/>
    <w:rsid w:val="00A50199"/>
    <w:rsid w:val="00B25BAD"/>
    <w:rsid w:val="00B9643F"/>
    <w:rsid w:val="00BB4195"/>
    <w:rsid w:val="00BB66F0"/>
    <w:rsid w:val="00BE0038"/>
    <w:rsid w:val="00BE515A"/>
    <w:rsid w:val="00BF7D48"/>
    <w:rsid w:val="00C2062B"/>
    <w:rsid w:val="00C906BD"/>
    <w:rsid w:val="00D65472"/>
    <w:rsid w:val="00D66B6B"/>
    <w:rsid w:val="00DC067F"/>
    <w:rsid w:val="00DE2F5B"/>
    <w:rsid w:val="00E06CC7"/>
    <w:rsid w:val="00E44DC2"/>
    <w:rsid w:val="00E7660E"/>
    <w:rsid w:val="00F21983"/>
    <w:rsid w:val="00F813DC"/>
    <w:rsid w:val="00FC2455"/>
    <w:rsid w:val="00FD7ACA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6A49AA"/>
  <w15:chartTrackingRefBased/>
  <w15:docId w15:val="{20F3F140-9EC8-4774-AE9E-B56B16B5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067F"/>
    <w:rPr>
      <w:rFonts w:ascii="Segoe UI" w:hAnsi="Segoe U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67F"/>
    <w:pPr>
      <w:keepNext/>
      <w:keepLines/>
      <w:spacing w:before="40" w:after="0"/>
      <w:outlineLvl w:val="1"/>
      <w:pPrChange w:id="0" w:author="Ory, David" w:date="2018-08-24T14:21:00Z">
        <w:pPr>
          <w:keepNext/>
          <w:keepLines/>
          <w:spacing w:before="40" w:line="276" w:lineRule="auto"/>
          <w:outlineLvl w:val="1"/>
        </w:pPr>
      </w:pPrChange>
    </w:pPr>
    <w:rPr>
      <w:rFonts w:eastAsiaTheme="majorEastAsia" w:cstheme="majorBidi"/>
      <w:i/>
      <w:color w:val="595959" w:themeColor="text1" w:themeTint="A6"/>
      <w:sz w:val="24"/>
      <w:szCs w:val="26"/>
      <w:rPrChange w:id="0" w:author="Ory, David" w:date="2018-08-24T14:21:00Z">
        <w:rPr>
          <w:rFonts w:ascii="Segoe UI" w:eastAsiaTheme="majorEastAsia" w:hAnsi="Segoe UI" w:cstheme="majorBidi"/>
          <w:color w:val="595959" w:themeColor="text1" w:themeTint="A6"/>
          <w:sz w:val="24"/>
          <w:szCs w:val="26"/>
          <w:lang w:val="en-US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96F4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C067F"/>
    <w:pPr>
      <w:spacing w:after="360" w:line="240" w:lineRule="auto"/>
      <w:contextualSpacing/>
      <w:pPrChange w:id="1" w:author="Ory, David" w:date="2018-08-24T14:22:00Z">
        <w:pPr>
          <w:contextualSpacing/>
        </w:pPr>
      </w:pPrChange>
    </w:pPr>
    <w:rPr>
      <w:rFonts w:eastAsiaTheme="majorEastAsia" w:cstheme="majorBidi"/>
      <w:spacing w:val="-10"/>
      <w:kern w:val="28"/>
      <w:sz w:val="56"/>
      <w:szCs w:val="56"/>
      <w:rPrChange w:id="1" w:author="Ory, David" w:date="2018-08-24T14:22:00Z">
        <w:rPr>
          <w:rFonts w:ascii="Segoe UI" w:eastAsiaTheme="majorEastAsia" w:hAnsi="Segoe UI" w:cstheme="majorBidi"/>
          <w:spacing w:val="-10"/>
          <w:kern w:val="28"/>
          <w:sz w:val="56"/>
          <w:szCs w:val="56"/>
          <w:lang w:val="en-US" w:eastAsia="en-US" w:bidi="ar-SA"/>
        </w:rPr>
      </w:rPrChange>
    </w:rPr>
  </w:style>
  <w:style w:type="character" w:customStyle="1" w:styleId="TitleChar">
    <w:name w:val="Title Char"/>
    <w:basedOn w:val="DefaultParagraphFont"/>
    <w:link w:val="Title"/>
    <w:uiPriority w:val="10"/>
    <w:rsid w:val="00DC067F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51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A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A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A4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4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195"/>
  </w:style>
  <w:style w:type="paragraph" w:styleId="Footer">
    <w:name w:val="footer"/>
    <w:basedOn w:val="Normal"/>
    <w:link w:val="FooterChar"/>
    <w:uiPriority w:val="99"/>
    <w:unhideWhenUsed/>
    <w:rsid w:val="00BB4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195"/>
  </w:style>
  <w:style w:type="table" w:styleId="TableGrid">
    <w:name w:val="Table Grid"/>
    <w:basedOn w:val="TableNormal"/>
    <w:uiPriority w:val="59"/>
    <w:rsid w:val="00BE0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E51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42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67F"/>
    <w:rPr>
      <w:rFonts w:ascii="Segoe UI" w:eastAsiaTheme="majorEastAsia" w:hAnsi="Segoe UI" w:cstheme="majorBidi"/>
      <w:i/>
      <w:color w:val="595959" w:themeColor="text1" w:themeTint="A6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9BEB4-628A-4914-99FC-74FC6DD8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Curry, Rick</dc:creator>
  <cp:keywords/>
  <dc:description/>
  <cp:lastModifiedBy>Ory, David</cp:lastModifiedBy>
  <cp:revision>29</cp:revision>
  <dcterms:created xsi:type="dcterms:W3CDTF">2018-04-06T17:43:00Z</dcterms:created>
  <dcterms:modified xsi:type="dcterms:W3CDTF">2018-09-06T13:56:00Z</dcterms:modified>
</cp:coreProperties>
</file>